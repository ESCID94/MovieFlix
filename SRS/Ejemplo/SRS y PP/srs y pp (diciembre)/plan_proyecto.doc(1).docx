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257786817"/>
        <w:docPartObj>
          <w:docPartGallery w:val="Cover Pages"/>
          <w:docPartUnique/>
        </w:docPartObj>
      </w:sdtPr>
      <w:sdtContent>
        <w:p w14:paraId="645CA68E" w14:textId="77777777" w:rsidR="00E61C7E" w:rsidRDefault="00E61C7E">
          <w:r>
            <w:rPr>
              <w:noProof/>
            </w:rPr>
            <mc:AlternateContent>
              <mc:Choice Requires="wps">
                <w:drawing>
                  <wp:anchor distT="0" distB="0" distL="114300" distR="114300" simplePos="0" relativeHeight="251664384" behindDoc="0" locked="0" layoutInCell="1" allowOverlap="1" wp14:anchorId="5AF92E8E" wp14:editId="247BDF3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F90CA11" w14:textId="77777777" w:rsidR="00DD0F1D" w:rsidRDefault="00DD0F1D">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Grupo Drop Table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AF92E8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1F90CA11" w14:textId="77777777" w:rsidR="00DD0F1D" w:rsidRDefault="00DD0F1D">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Grupo Drop Table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F2F34D2" wp14:editId="110A2F17">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BDC5BAA" w14:textId="77777777" w:rsidR="00DD0F1D" w:rsidRDefault="00DD0F1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2F34D2"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14:paraId="1BDC5BAA" w14:textId="77777777" w:rsidR="00DD0F1D" w:rsidRDefault="00DD0F1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EBD2DD1" wp14:editId="4A93881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47964C" w14:textId="77777777" w:rsidR="00DD0F1D" w:rsidRDefault="00DD0F1D">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Plan de Proyecto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EBD2DD1"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14:paraId="1747964C" w14:textId="77777777" w:rsidR="00DD0F1D" w:rsidRDefault="00DD0F1D">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Plan de Proyecto</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8D79F30" wp14:editId="2302B1F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7EE53D0"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971BC5A" wp14:editId="5B5392F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281B33D"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0394E58" wp14:editId="217F462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152C90A1" w14:textId="77777777" w:rsidR="00DD0F1D" w:rsidRDefault="00DD0F1D">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Proyecto: Gas &amp; Food</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69B51A39" w14:textId="77777777" w:rsidR="00DD0F1D" w:rsidRDefault="00DD0F1D">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Formato IEEE Std. 1058-1998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0394E58"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152C90A1" w14:textId="77777777" w:rsidR="00DD0F1D" w:rsidRDefault="00DD0F1D">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Proyecto: Gas &amp; Food</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69B51A39" w14:textId="77777777" w:rsidR="00DD0F1D" w:rsidRDefault="00DD0F1D">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Formato IEEE Std. 1058-1998</w:t>
                              </w:r>
                            </w:p>
                          </w:sdtContent>
                        </w:sdt>
                      </w:txbxContent>
                    </v:textbox>
                    <w10:wrap type="square" anchorx="page" anchory="page"/>
                  </v:shape>
                </w:pict>
              </mc:Fallback>
            </mc:AlternateContent>
          </w:r>
        </w:p>
        <w:p w14:paraId="516E7C76" w14:textId="77777777" w:rsidR="008E2CD0" w:rsidRDefault="00E61C7E">
          <w:r>
            <w:br w:type="page"/>
          </w:r>
        </w:p>
      </w:sdtContent>
    </w:sdt>
    <w:p w14:paraId="16A9A3C5" w14:textId="77777777" w:rsidR="00990730" w:rsidRDefault="00990730" w:rsidP="00990730">
      <w:pPr>
        <w:tabs>
          <w:tab w:val="clear" w:pos="708"/>
        </w:tabs>
        <w:spacing w:after="0" w:line="240" w:lineRule="auto"/>
        <w:ind w:firstLine="720"/>
        <w:jc w:val="center"/>
      </w:pPr>
    </w:p>
    <w:p w14:paraId="04FC7B6F" w14:textId="77777777" w:rsidR="00E61C7E" w:rsidRPr="00E61C7E" w:rsidRDefault="00E61C7E" w:rsidP="00990730">
      <w:pPr>
        <w:tabs>
          <w:tab w:val="clear" w:pos="708"/>
        </w:tabs>
        <w:spacing w:after="0" w:line="240" w:lineRule="auto"/>
        <w:ind w:firstLine="720"/>
        <w:jc w:val="center"/>
        <w:rPr>
          <w:rFonts w:ascii="Times New Roman" w:eastAsia="Times New Roman" w:hAnsi="Times New Roman" w:cs="Times New Roman"/>
          <w:color w:val="auto"/>
          <w:sz w:val="24"/>
          <w:szCs w:val="24"/>
        </w:rPr>
      </w:pPr>
      <w:r w:rsidRPr="00E61C7E">
        <w:rPr>
          <w:rFonts w:ascii="Arial" w:eastAsia="Times New Roman" w:hAnsi="Arial" w:cs="Arial"/>
          <w:b/>
          <w:bCs/>
          <w:i/>
          <w:iCs/>
          <w:color w:val="5B9BD5"/>
          <w:sz w:val="36"/>
          <w:szCs w:val="36"/>
        </w:rPr>
        <w:t>Miembros del equipo</w:t>
      </w:r>
    </w:p>
    <w:p w14:paraId="65181402" w14:textId="77777777" w:rsidR="00E61C7E" w:rsidRPr="00E61C7E" w:rsidRDefault="00E61C7E" w:rsidP="00E61C7E">
      <w:pPr>
        <w:tabs>
          <w:tab w:val="clear" w:pos="708"/>
        </w:tabs>
        <w:spacing w:after="0" w:line="240" w:lineRule="auto"/>
        <w:jc w:val="center"/>
        <w:rPr>
          <w:rFonts w:ascii="Times New Roman" w:eastAsia="Times New Roman" w:hAnsi="Times New Roman" w:cs="Times New Roman"/>
          <w:color w:val="auto"/>
          <w:sz w:val="24"/>
          <w:szCs w:val="24"/>
        </w:rPr>
      </w:pPr>
    </w:p>
    <w:p w14:paraId="67C483E4" w14:textId="77777777" w:rsidR="00E61C7E" w:rsidRDefault="00E61C7E" w:rsidP="00E61C7E">
      <w:pPr>
        <w:tabs>
          <w:tab w:val="clear" w:pos="708"/>
        </w:tabs>
        <w:spacing w:after="0" w:line="240" w:lineRule="auto"/>
        <w:jc w:val="center"/>
        <w:rPr>
          <w:rFonts w:ascii="Times New Roman" w:eastAsia="Times New Roman" w:hAnsi="Times New Roman" w:cs="Times New Roman"/>
          <w:color w:val="auto"/>
          <w:sz w:val="24"/>
          <w:szCs w:val="24"/>
        </w:rPr>
      </w:pPr>
    </w:p>
    <w:p w14:paraId="7904A2A2" w14:textId="77777777" w:rsidR="00990730" w:rsidRPr="00E61C7E" w:rsidRDefault="00990730" w:rsidP="00E61C7E">
      <w:pPr>
        <w:tabs>
          <w:tab w:val="clear" w:pos="708"/>
        </w:tabs>
        <w:spacing w:after="0" w:line="240" w:lineRule="auto"/>
        <w:jc w:val="center"/>
        <w:rPr>
          <w:rFonts w:ascii="Times New Roman" w:eastAsia="Times New Roman" w:hAnsi="Times New Roman" w:cs="Times New Roman"/>
          <w:color w:val="auto"/>
          <w:sz w:val="24"/>
          <w:szCs w:val="24"/>
        </w:rPr>
      </w:pPr>
    </w:p>
    <w:p w14:paraId="41E014C4" w14:textId="77777777" w:rsidR="00E61C7E" w:rsidRPr="00E61C7E" w:rsidRDefault="00E61C7E" w:rsidP="00E61C7E">
      <w:pPr>
        <w:tabs>
          <w:tab w:val="clear" w:pos="708"/>
        </w:tabs>
        <w:spacing w:after="0" w:line="240" w:lineRule="auto"/>
        <w:jc w:val="center"/>
        <w:rPr>
          <w:rFonts w:ascii="Times New Roman" w:eastAsia="Times New Roman" w:hAnsi="Times New Roman" w:cs="Times New Roman"/>
          <w:color w:val="auto"/>
          <w:sz w:val="24"/>
          <w:szCs w:val="24"/>
        </w:rPr>
      </w:pPr>
    </w:p>
    <w:p w14:paraId="4C897D0B" w14:textId="77777777" w:rsidR="00E61C7E" w:rsidRPr="00E61C7E" w:rsidRDefault="00E61C7E" w:rsidP="00E61C7E">
      <w:pPr>
        <w:tabs>
          <w:tab w:val="clear" w:pos="708"/>
        </w:tabs>
        <w:spacing w:after="0" w:line="240" w:lineRule="auto"/>
        <w:jc w:val="center"/>
        <w:rPr>
          <w:rFonts w:ascii="Times New Roman" w:eastAsia="Times New Roman" w:hAnsi="Times New Roman" w:cs="Times New Roman"/>
          <w:color w:val="auto"/>
          <w:sz w:val="24"/>
          <w:szCs w:val="24"/>
        </w:rPr>
      </w:pPr>
    </w:p>
    <w:p w14:paraId="518EE0AB" w14:textId="77777777" w:rsidR="00E61C7E" w:rsidRPr="00E61C7E" w:rsidRDefault="00E61C7E" w:rsidP="00E61C7E">
      <w:pPr>
        <w:tabs>
          <w:tab w:val="clear" w:pos="708"/>
        </w:tabs>
        <w:spacing w:after="0" w:line="240" w:lineRule="auto"/>
        <w:jc w:val="center"/>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89"/>
        <w:gridCol w:w="4253"/>
      </w:tblGrid>
      <w:tr w:rsidR="00E61C7E" w:rsidRPr="00E61C7E" w14:paraId="1CC2D1AE" w14:textId="77777777" w:rsidTr="00653391">
        <w:tc>
          <w:tcPr>
            <w:tcW w:w="4089" w:type="dxa"/>
            <w:tc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tcBorders>
            <w:tcMar>
              <w:top w:w="0" w:type="dxa"/>
              <w:left w:w="120" w:type="dxa"/>
              <w:bottom w:w="0" w:type="dxa"/>
              <w:right w:w="120" w:type="dxa"/>
            </w:tcMar>
            <w:hideMark/>
          </w:tcPr>
          <w:p w14:paraId="714DD982" w14:textId="77777777" w:rsidR="00E61C7E" w:rsidRPr="00E61C7E" w:rsidRDefault="00E61C7E" w:rsidP="00E61C7E">
            <w:pPr>
              <w:tabs>
                <w:tab w:val="clear" w:pos="708"/>
              </w:tabs>
              <w:spacing w:line="240" w:lineRule="auto"/>
              <w:jc w:val="center"/>
              <w:rPr>
                <w:rFonts w:ascii="Times New Roman" w:eastAsia="Times New Roman" w:hAnsi="Times New Roman" w:cs="Times New Roman"/>
                <w:color w:val="auto"/>
                <w:sz w:val="24"/>
                <w:szCs w:val="24"/>
              </w:rPr>
            </w:pPr>
            <w:r w:rsidRPr="00E61C7E">
              <w:rPr>
                <w:rFonts w:ascii="Arial" w:eastAsia="Times New Roman" w:hAnsi="Arial" w:cs="Arial"/>
                <w:b/>
                <w:bCs/>
                <w:sz w:val="24"/>
                <w:szCs w:val="24"/>
              </w:rPr>
              <w:t xml:space="preserve">Nombre </w:t>
            </w:r>
          </w:p>
        </w:tc>
        <w:tc>
          <w:tcPr>
            <w:tcW w:w="4253" w:type="dxa"/>
            <w:tc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tcBorders>
            <w:tcMar>
              <w:top w:w="0" w:type="dxa"/>
              <w:left w:w="120" w:type="dxa"/>
              <w:bottom w:w="0" w:type="dxa"/>
              <w:right w:w="120" w:type="dxa"/>
            </w:tcMar>
            <w:hideMark/>
          </w:tcPr>
          <w:p w14:paraId="529E44D0" w14:textId="77777777" w:rsidR="00E61C7E" w:rsidRPr="00E61C7E" w:rsidRDefault="00E61C7E" w:rsidP="00E61C7E">
            <w:pPr>
              <w:tabs>
                <w:tab w:val="clear" w:pos="708"/>
              </w:tabs>
              <w:spacing w:line="240" w:lineRule="auto"/>
              <w:jc w:val="center"/>
              <w:rPr>
                <w:rFonts w:ascii="Times New Roman" w:eastAsia="Times New Roman" w:hAnsi="Times New Roman" w:cs="Times New Roman"/>
                <w:color w:val="auto"/>
                <w:sz w:val="24"/>
                <w:szCs w:val="24"/>
              </w:rPr>
            </w:pPr>
            <w:r w:rsidRPr="00E61C7E">
              <w:rPr>
                <w:rFonts w:ascii="Arial" w:eastAsia="Times New Roman" w:hAnsi="Arial" w:cs="Arial"/>
                <w:b/>
                <w:bCs/>
                <w:sz w:val="24"/>
                <w:szCs w:val="24"/>
              </w:rPr>
              <w:t>Apellidos</w:t>
            </w:r>
          </w:p>
        </w:tc>
      </w:tr>
      <w:tr w:rsidR="00E61C7E" w:rsidRPr="00E61C7E" w14:paraId="574DD462" w14:textId="77777777" w:rsidTr="00653391">
        <w:tc>
          <w:tcPr>
            <w:tcW w:w="4089" w:type="dxa"/>
            <w:tcBorders>
              <w:top w:val="single" w:sz="12" w:space="0" w:color="2E74B5" w:themeColor="accent1" w:themeShade="BF"/>
              <w:left w:val="single" w:sz="12" w:space="0" w:color="2E74B5" w:themeColor="accent1" w:themeShade="BF"/>
              <w:bottom w:val="single" w:sz="6" w:space="0" w:color="5B9BD5"/>
              <w:right w:val="single" w:sz="12" w:space="0" w:color="2E74B5" w:themeColor="accent1" w:themeShade="BF"/>
            </w:tcBorders>
            <w:tcMar>
              <w:top w:w="0" w:type="dxa"/>
              <w:left w:w="120" w:type="dxa"/>
              <w:bottom w:w="0" w:type="dxa"/>
              <w:right w:w="120" w:type="dxa"/>
            </w:tcMar>
            <w:hideMark/>
          </w:tcPr>
          <w:p w14:paraId="78F2CC2F" w14:textId="77777777" w:rsidR="00E61C7E" w:rsidRPr="00E61C7E" w:rsidRDefault="00E61C7E" w:rsidP="00E61C7E">
            <w:pPr>
              <w:tabs>
                <w:tab w:val="clear" w:pos="708"/>
              </w:tabs>
              <w:spacing w:line="240" w:lineRule="auto"/>
              <w:jc w:val="center"/>
              <w:rPr>
                <w:rFonts w:ascii="Times New Roman" w:eastAsia="Times New Roman" w:hAnsi="Times New Roman" w:cs="Times New Roman"/>
                <w:color w:val="auto"/>
                <w:sz w:val="24"/>
                <w:szCs w:val="24"/>
              </w:rPr>
            </w:pPr>
            <w:r w:rsidRPr="00E61C7E">
              <w:rPr>
                <w:rFonts w:ascii="Arial" w:eastAsia="Times New Roman" w:hAnsi="Arial" w:cs="Arial"/>
                <w:sz w:val="24"/>
                <w:szCs w:val="24"/>
              </w:rPr>
              <w:t xml:space="preserve">Alejandro </w:t>
            </w:r>
          </w:p>
        </w:tc>
        <w:tc>
          <w:tcPr>
            <w:tcW w:w="4253" w:type="dxa"/>
            <w:tcBorders>
              <w:top w:val="single" w:sz="12" w:space="0" w:color="2E74B5" w:themeColor="accent1" w:themeShade="BF"/>
              <w:left w:val="single" w:sz="12" w:space="0" w:color="2E74B5" w:themeColor="accent1" w:themeShade="BF"/>
              <w:bottom w:val="single" w:sz="6" w:space="0" w:color="5B9BD5"/>
              <w:right w:val="single" w:sz="12" w:space="0" w:color="2E74B5" w:themeColor="accent1" w:themeShade="BF"/>
            </w:tcBorders>
            <w:tcMar>
              <w:top w:w="0" w:type="dxa"/>
              <w:left w:w="120" w:type="dxa"/>
              <w:bottom w:w="0" w:type="dxa"/>
              <w:right w:w="120" w:type="dxa"/>
            </w:tcMar>
            <w:hideMark/>
          </w:tcPr>
          <w:p w14:paraId="15902E53" w14:textId="77777777" w:rsidR="00E61C7E" w:rsidRPr="00E61C7E" w:rsidRDefault="00E61C7E" w:rsidP="00E61C7E">
            <w:pPr>
              <w:tabs>
                <w:tab w:val="clear" w:pos="708"/>
              </w:tabs>
              <w:spacing w:line="240" w:lineRule="auto"/>
              <w:jc w:val="center"/>
              <w:rPr>
                <w:rFonts w:ascii="Times New Roman" w:eastAsia="Times New Roman" w:hAnsi="Times New Roman" w:cs="Times New Roman"/>
                <w:color w:val="auto"/>
                <w:sz w:val="24"/>
                <w:szCs w:val="24"/>
              </w:rPr>
            </w:pPr>
            <w:r w:rsidRPr="00E61C7E">
              <w:rPr>
                <w:rFonts w:ascii="Arial" w:eastAsia="Times New Roman" w:hAnsi="Arial" w:cs="Arial"/>
                <w:sz w:val="24"/>
                <w:szCs w:val="24"/>
              </w:rPr>
              <w:t>Pascua Piña</w:t>
            </w:r>
          </w:p>
        </w:tc>
      </w:tr>
      <w:tr w:rsidR="00E61C7E" w:rsidRPr="00E61C7E" w14:paraId="618D558D" w14:textId="77777777" w:rsidTr="00653391">
        <w:tc>
          <w:tcPr>
            <w:tcW w:w="4089" w:type="dxa"/>
            <w:tcBorders>
              <w:top w:val="single" w:sz="6" w:space="0" w:color="5B9BD5"/>
              <w:left w:val="single" w:sz="12" w:space="0" w:color="2E74B5" w:themeColor="accent1" w:themeShade="BF"/>
              <w:bottom w:val="single" w:sz="6" w:space="0" w:color="5B9BD5"/>
              <w:right w:val="single" w:sz="12" w:space="0" w:color="2E74B5" w:themeColor="accent1" w:themeShade="BF"/>
            </w:tcBorders>
            <w:tcMar>
              <w:top w:w="0" w:type="dxa"/>
              <w:left w:w="120" w:type="dxa"/>
              <w:bottom w:w="0" w:type="dxa"/>
              <w:right w:w="120" w:type="dxa"/>
            </w:tcMar>
            <w:hideMark/>
          </w:tcPr>
          <w:p w14:paraId="5FD99036" w14:textId="77777777" w:rsidR="00E61C7E" w:rsidRPr="00E61C7E" w:rsidRDefault="00E61C7E" w:rsidP="00E61C7E">
            <w:pPr>
              <w:tabs>
                <w:tab w:val="clear" w:pos="708"/>
              </w:tabs>
              <w:spacing w:line="240" w:lineRule="auto"/>
              <w:jc w:val="center"/>
              <w:rPr>
                <w:rFonts w:ascii="Times New Roman" w:eastAsia="Times New Roman" w:hAnsi="Times New Roman" w:cs="Times New Roman"/>
                <w:color w:val="auto"/>
                <w:sz w:val="24"/>
                <w:szCs w:val="24"/>
              </w:rPr>
            </w:pPr>
            <w:r w:rsidRPr="00E61C7E">
              <w:rPr>
                <w:rFonts w:ascii="Arial" w:eastAsia="Times New Roman" w:hAnsi="Arial" w:cs="Arial"/>
                <w:sz w:val="24"/>
                <w:szCs w:val="24"/>
              </w:rPr>
              <w:t xml:space="preserve">Andrea </w:t>
            </w:r>
          </w:p>
        </w:tc>
        <w:tc>
          <w:tcPr>
            <w:tcW w:w="4253" w:type="dxa"/>
            <w:tcBorders>
              <w:top w:val="single" w:sz="6" w:space="0" w:color="5B9BD5"/>
              <w:left w:val="single" w:sz="12" w:space="0" w:color="2E74B5" w:themeColor="accent1" w:themeShade="BF"/>
              <w:bottom w:val="single" w:sz="6" w:space="0" w:color="5B9BD5"/>
              <w:right w:val="single" w:sz="12" w:space="0" w:color="2E74B5" w:themeColor="accent1" w:themeShade="BF"/>
            </w:tcBorders>
            <w:tcMar>
              <w:top w:w="0" w:type="dxa"/>
              <w:left w:w="120" w:type="dxa"/>
              <w:bottom w:w="0" w:type="dxa"/>
              <w:right w:w="120" w:type="dxa"/>
            </w:tcMar>
            <w:hideMark/>
          </w:tcPr>
          <w:p w14:paraId="387E54F0" w14:textId="77777777" w:rsidR="00E61C7E" w:rsidRPr="00E61C7E" w:rsidRDefault="00E61C7E" w:rsidP="00E61C7E">
            <w:pPr>
              <w:tabs>
                <w:tab w:val="clear" w:pos="708"/>
              </w:tabs>
              <w:spacing w:line="240" w:lineRule="auto"/>
              <w:jc w:val="center"/>
              <w:rPr>
                <w:rFonts w:ascii="Times New Roman" w:eastAsia="Times New Roman" w:hAnsi="Times New Roman" w:cs="Times New Roman"/>
                <w:color w:val="auto"/>
                <w:sz w:val="24"/>
                <w:szCs w:val="24"/>
              </w:rPr>
            </w:pPr>
            <w:r w:rsidRPr="00E61C7E">
              <w:rPr>
                <w:rFonts w:ascii="Arial" w:eastAsia="Times New Roman" w:hAnsi="Arial" w:cs="Arial"/>
                <w:sz w:val="24"/>
                <w:szCs w:val="24"/>
              </w:rPr>
              <w:t>Martínez Fernández</w:t>
            </w:r>
          </w:p>
        </w:tc>
      </w:tr>
      <w:tr w:rsidR="00E61C7E" w:rsidRPr="00E61C7E" w14:paraId="28388E28" w14:textId="77777777" w:rsidTr="00653391">
        <w:tc>
          <w:tcPr>
            <w:tcW w:w="4089" w:type="dxa"/>
            <w:tcBorders>
              <w:top w:val="single" w:sz="6" w:space="0" w:color="5B9BD5"/>
              <w:left w:val="single" w:sz="12" w:space="0" w:color="2E74B5" w:themeColor="accent1" w:themeShade="BF"/>
              <w:bottom w:val="single" w:sz="6" w:space="0" w:color="5B9BD5"/>
              <w:right w:val="single" w:sz="12" w:space="0" w:color="2E74B5" w:themeColor="accent1" w:themeShade="BF"/>
            </w:tcBorders>
            <w:tcMar>
              <w:top w:w="0" w:type="dxa"/>
              <w:left w:w="120" w:type="dxa"/>
              <w:bottom w:w="0" w:type="dxa"/>
              <w:right w:w="120" w:type="dxa"/>
            </w:tcMar>
            <w:hideMark/>
          </w:tcPr>
          <w:p w14:paraId="0617DE50" w14:textId="77777777" w:rsidR="00E61C7E" w:rsidRPr="00E61C7E" w:rsidRDefault="00E61C7E" w:rsidP="00E61C7E">
            <w:pPr>
              <w:tabs>
                <w:tab w:val="clear" w:pos="708"/>
              </w:tabs>
              <w:spacing w:line="240" w:lineRule="auto"/>
              <w:jc w:val="center"/>
              <w:rPr>
                <w:rFonts w:ascii="Times New Roman" w:eastAsia="Times New Roman" w:hAnsi="Times New Roman" w:cs="Times New Roman"/>
                <w:color w:val="auto"/>
                <w:sz w:val="24"/>
                <w:szCs w:val="24"/>
              </w:rPr>
            </w:pPr>
            <w:r w:rsidRPr="00E61C7E">
              <w:rPr>
                <w:rFonts w:ascii="Arial" w:eastAsia="Times New Roman" w:hAnsi="Arial" w:cs="Arial"/>
                <w:sz w:val="24"/>
                <w:szCs w:val="24"/>
              </w:rPr>
              <w:t xml:space="preserve">An Wei </w:t>
            </w:r>
          </w:p>
        </w:tc>
        <w:tc>
          <w:tcPr>
            <w:tcW w:w="4253" w:type="dxa"/>
            <w:tcBorders>
              <w:top w:val="single" w:sz="6" w:space="0" w:color="5B9BD5"/>
              <w:left w:val="single" w:sz="12" w:space="0" w:color="2E74B5" w:themeColor="accent1" w:themeShade="BF"/>
              <w:bottom w:val="single" w:sz="6" w:space="0" w:color="5B9BD5"/>
              <w:right w:val="single" w:sz="12" w:space="0" w:color="2E74B5" w:themeColor="accent1" w:themeShade="BF"/>
            </w:tcBorders>
            <w:tcMar>
              <w:top w:w="0" w:type="dxa"/>
              <w:left w:w="120" w:type="dxa"/>
              <w:bottom w:w="0" w:type="dxa"/>
              <w:right w:w="120" w:type="dxa"/>
            </w:tcMar>
            <w:hideMark/>
          </w:tcPr>
          <w:p w14:paraId="5CB85F9A" w14:textId="77777777" w:rsidR="00E61C7E" w:rsidRPr="00E61C7E" w:rsidRDefault="00E61C7E" w:rsidP="00E61C7E">
            <w:pPr>
              <w:tabs>
                <w:tab w:val="clear" w:pos="708"/>
              </w:tabs>
              <w:spacing w:line="240" w:lineRule="auto"/>
              <w:jc w:val="center"/>
              <w:rPr>
                <w:rFonts w:ascii="Times New Roman" w:eastAsia="Times New Roman" w:hAnsi="Times New Roman" w:cs="Times New Roman"/>
                <w:color w:val="auto"/>
                <w:sz w:val="24"/>
                <w:szCs w:val="24"/>
              </w:rPr>
            </w:pPr>
            <w:r w:rsidRPr="00E61C7E">
              <w:rPr>
                <w:rFonts w:ascii="Arial" w:eastAsia="Times New Roman" w:hAnsi="Arial" w:cs="Arial"/>
                <w:sz w:val="24"/>
                <w:szCs w:val="24"/>
              </w:rPr>
              <w:t>Pham Luo</w:t>
            </w:r>
          </w:p>
        </w:tc>
      </w:tr>
      <w:tr w:rsidR="00E61C7E" w:rsidRPr="00E61C7E" w14:paraId="25EA4703" w14:textId="77777777" w:rsidTr="00653391">
        <w:tc>
          <w:tcPr>
            <w:tcW w:w="4089" w:type="dxa"/>
            <w:tcBorders>
              <w:top w:val="single" w:sz="6" w:space="0" w:color="5B9BD5"/>
              <w:left w:val="single" w:sz="12" w:space="0" w:color="2E74B5" w:themeColor="accent1" w:themeShade="BF"/>
              <w:bottom w:val="single" w:sz="6" w:space="0" w:color="5B9BD5"/>
              <w:right w:val="single" w:sz="12" w:space="0" w:color="2E74B5" w:themeColor="accent1" w:themeShade="BF"/>
            </w:tcBorders>
            <w:tcMar>
              <w:top w:w="0" w:type="dxa"/>
              <w:left w:w="120" w:type="dxa"/>
              <w:bottom w:w="0" w:type="dxa"/>
              <w:right w:w="120" w:type="dxa"/>
            </w:tcMar>
            <w:hideMark/>
          </w:tcPr>
          <w:p w14:paraId="1CB26E00" w14:textId="77777777" w:rsidR="00E61C7E" w:rsidRPr="00E61C7E" w:rsidRDefault="00E61C7E" w:rsidP="00E61C7E">
            <w:pPr>
              <w:tabs>
                <w:tab w:val="clear" w:pos="708"/>
              </w:tabs>
              <w:spacing w:line="240" w:lineRule="auto"/>
              <w:jc w:val="center"/>
              <w:rPr>
                <w:rFonts w:ascii="Times New Roman" w:eastAsia="Times New Roman" w:hAnsi="Times New Roman" w:cs="Times New Roman"/>
                <w:color w:val="auto"/>
                <w:sz w:val="24"/>
                <w:szCs w:val="24"/>
              </w:rPr>
            </w:pPr>
            <w:r w:rsidRPr="00E61C7E">
              <w:rPr>
                <w:rFonts w:ascii="Arial" w:eastAsia="Times New Roman" w:hAnsi="Arial" w:cs="Arial"/>
                <w:sz w:val="24"/>
                <w:szCs w:val="24"/>
              </w:rPr>
              <w:t xml:space="preserve">Beatriz </w:t>
            </w:r>
          </w:p>
        </w:tc>
        <w:tc>
          <w:tcPr>
            <w:tcW w:w="4253" w:type="dxa"/>
            <w:tcBorders>
              <w:top w:val="single" w:sz="6" w:space="0" w:color="5B9BD5"/>
              <w:left w:val="single" w:sz="12" w:space="0" w:color="2E74B5" w:themeColor="accent1" w:themeShade="BF"/>
              <w:bottom w:val="single" w:sz="6" w:space="0" w:color="5B9BD5"/>
              <w:right w:val="single" w:sz="12" w:space="0" w:color="2E74B5" w:themeColor="accent1" w:themeShade="BF"/>
            </w:tcBorders>
            <w:tcMar>
              <w:top w:w="0" w:type="dxa"/>
              <w:left w:w="120" w:type="dxa"/>
              <w:bottom w:w="0" w:type="dxa"/>
              <w:right w:w="120" w:type="dxa"/>
            </w:tcMar>
            <w:hideMark/>
          </w:tcPr>
          <w:p w14:paraId="0432A4D6" w14:textId="77777777" w:rsidR="00E61C7E" w:rsidRPr="00E61C7E" w:rsidRDefault="00E61C7E" w:rsidP="00E61C7E">
            <w:pPr>
              <w:tabs>
                <w:tab w:val="clear" w:pos="708"/>
              </w:tabs>
              <w:spacing w:line="240" w:lineRule="auto"/>
              <w:jc w:val="center"/>
              <w:rPr>
                <w:rFonts w:ascii="Times New Roman" w:eastAsia="Times New Roman" w:hAnsi="Times New Roman" w:cs="Times New Roman"/>
                <w:color w:val="auto"/>
                <w:sz w:val="24"/>
                <w:szCs w:val="24"/>
              </w:rPr>
            </w:pPr>
            <w:r w:rsidRPr="00E61C7E">
              <w:rPr>
                <w:rFonts w:ascii="Arial" w:eastAsia="Times New Roman" w:hAnsi="Arial" w:cs="Arial"/>
                <w:sz w:val="24"/>
                <w:szCs w:val="24"/>
              </w:rPr>
              <w:t>Villegas Sánchez</w:t>
            </w:r>
          </w:p>
        </w:tc>
      </w:tr>
      <w:tr w:rsidR="00E61C7E" w:rsidRPr="00E61C7E" w14:paraId="312C986C" w14:textId="77777777" w:rsidTr="00653391">
        <w:tc>
          <w:tcPr>
            <w:tcW w:w="4089" w:type="dxa"/>
            <w:tcBorders>
              <w:top w:val="single" w:sz="6" w:space="0" w:color="5B9BD5"/>
              <w:left w:val="single" w:sz="12" w:space="0" w:color="2E74B5" w:themeColor="accent1" w:themeShade="BF"/>
              <w:bottom w:val="single" w:sz="6" w:space="0" w:color="5B9BD5"/>
              <w:right w:val="single" w:sz="12" w:space="0" w:color="2E74B5" w:themeColor="accent1" w:themeShade="BF"/>
            </w:tcBorders>
            <w:tcMar>
              <w:top w:w="0" w:type="dxa"/>
              <w:left w:w="120" w:type="dxa"/>
              <w:bottom w:w="0" w:type="dxa"/>
              <w:right w:w="120" w:type="dxa"/>
            </w:tcMar>
            <w:hideMark/>
          </w:tcPr>
          <w:p w14:paraId="27B30A72" w14:textId="77777777" w:rsidR="00E61C7E" w:rsidRPr="00E61C7E" w:rsidRDefault="00E61C7E" w:rsidP="00E61C7E">
            <w:pPr>
              <w:tabs>
                <w:tab w:val="clear" w:pos="708"/>
              </w:tabs>
              <w:spacing w:line="240" w:lineRule="auto"/>
              <w:jc w:val="center"/>
              <w:rPr>
                <w:rFonts w:ascii="Times New Roman" w:eastAsia="Times New Roman" w:hAnsi="Times New Roman" w:cs="Times New Roman"/>
                <w:color w:val="auto"/>
                <w:sz w:val="24"/>
                <w:szCs w:val="24"/>
              </w:rPr>
            </w:pPr>
            <w:r w:rsidRPr="00E61C7E">
              <w:rPr>
                <w:rFonts w:ascii="Arial" w:eastAsia="Times New Roman" w:hAnsi="Arial" w:cs="Arial"/>
                <w:sz w:val="24"/>
                <w:szCs w:val="24"/>
              </w:rPr>
              <w:t xml:space="preserve">Darío Fernando </w:t>
            </w:r>
          </w:p>
        </w:tc>
        <w:tc>
          <w:tcPr>
            <w:tcW w:w="4253" w:type="dxa"/>
            <w:tcBorders>
              <w:top w:val="single" w:sz="6" w:space="0" w:color="5B9BD5"/>
              <w:left w:val="single" w:sz="12" w:space="0" w:color="2E74B5" w:themeColor="accent1" w:themeShade="BF"/>
              <w:bottom w:val="single" w:sz="6" w:space="0" w:color="5B9BD5"/>
              <w:right w:val="single" w:sz="12" w:space="0" w:color="2E74B5" w:themeColor="accent1" w:themeShade="BF"/>
            </w:tcBorders>
            <w:tcMar>
              <w:top w:w="0" w:type="dxa"/>
              <w:left w:w="120" w:type="dxa"/>
              <w:bottom w:w="0" w:type="dxa"/>
              <w:right w:w="120" w:type="dxa"/>
            </w:tcMar>
            <w:hideMark/>
          </w:tcPr>
          <w:p w14:paraId="1AA46E6A" w14:textId="77777777" w:rsidR="00E61C7E" w:rsidRPr="00E61C7E" w:rsidRDefault="00E61C7E" w:rsidP="00E61C7E">
            <w:pPr>
              <w:tabs>
                <w:tab w:val="clear" w:pos="708"/>
              </w:tabs>
              <w:spacing w:line="240" w:lineRule="auto"/>
              <w:jc w:val="center"/>
              <w:rPr>
                <w:rFonts w:ascii="Times New Roman" w:eastAsia="Times New Roman" w:hAnsi="Times New Roman" w:cs="Times New Roman"/>
                <w:color w:val="auto"/>
                <w:sz w:val="24"/>
                <w:szCs w:val="24"/>
              </w:rPr>
            </w:pPr>
            <w:r w:rsidRPr="00E61C7E">
              <w:rPr>
                <w:rFonts w:ascii="Arial" w:eastAsia="Times New Roman" w:hAnsi="Arial" w:cs="Arial"/>
                <w:sz w:val="24"/>
                <w:szCs w:val="24"/>
              </w:rPr>
              <w:t>Gallegos Quishpe</w:t>
            </w:r>
          </w:p>
        </w:tc>
      </w:tr>
      <w:tr w:rsidR="00E61C7E" w:rsidRPr="00E61C7E" w14:paraId="6D98D92E" w14:textId="77777777" w:rsidTr="00653391">
        <w:tc>
          <w:tcPr>
            <w:tcW w:w="4089" w:type="dxa"/>
            <w:tcBorders>
              <w:top w:val="single" w:sz="6" w:space="0" w:color="5B9BD5"/>
              <w:left w:val="single" w:sz="12" w:space="0" w:color="2E74B5" w:themeColor="accent1" w:themeShade="BF"/>
              <w:bottom w:val="single" w:sz="6" w:space="0" w:color="5B9BD5"/>
              <w:right w:val="single" w:sz="12" w:space="0" w:color="2E74B5" w:themeColor="accent1" w:themeShade="BF"/>
            </w:tcBorders>
            <w:tcMar>
              <w:top w:w="0" w:type="dxa"/>
              <w:left w:w="120" w:type="dxa"/>
              <w:bottom w:w="0" w:type="dxa"/>
              <w:right w:w="120" w:type="dxa"/>
            </w:tcMar>
            <w:hideMark/>
          </w:tcPr>
          <w:p w14:paraId="16E03EC1" w14:textId="77777777" w:rsidR="00E61C7E" w:rsidRPr="00E61C7E" w:rsidRDefault="00E61C7E" w:rsidP="00E61C7E">
            <w:pPr>
              <w:tabs>
                <w:tab w:val="clear" w:pos="708"/>
              </w:tabs>
              <w:spacing w:line="240" w:lineRule="auto"/>
              <w:jc w:val="center"/>
              <w:rPr>
                <w:rFonts w:ascii="Times New Roman" w:eastAsia="Times New Roman" w:hAnsi="Times New Roman" w:cs="Times New Roman"/>
                <w:color w:val="auto"/>
                <w:sz w:val="24"/>
                <w:szCs w:val="24"/>
              </w:rPr>
            </w:pPr>
            <w:r w:rsidRPr="00E61C7E">
              <w:rPr>
                <w:rFonts w:ascii="Arial" w:eastAsia="Times New Roman" w:hAnsi="Arial" w:cs="Arial"/>
                <w:sz w:val="24"/>
                <w:szCs w:val="24"/>
              </w:rPr>
              <w:t xml:space="preserve">Enrique </w:t>
            </w:r>
          </w:p>
        </w:tc>
        <w:tc>
          <w:tcPr>
            <w:tcW w:w="4253" w:type="dxa"/>
            <w:tcBorders>
              <w:top w:val="single" w:sz="6" w:space="0" w:color="5B9BD5"/>
              <w:left w:val="single" w:sz="12" w:space="0" w:color="2E74B5" w:themeColor="accent1" w:themeShade="BF"/>
              <w:bottom w:val="single" w:sz="6" w:space="0" w:color="5B9BD5"/>
              <w:right w:val="single" w:sz="12" w:space="0" w:color="2E74B5" w:themeColor="accent1" w:themeShade="BF"/>
            </w:tcBorders>
            <w:tcMar>
              <w:top w:w="0" w:type="dxa"/>
              <w:left w:w="120" w:type="dxa"/>
              <w:bottom w:w="0" w:type="dxa"/>
              <w:right w:w="120" w:type="dxa"/>
            </w:tcMar>
            <w:hideMark/>
          </w:tcPr>
          <w:p w14:paraId="33D42B96" w14:textId="77777777" w:rsidR="00E61C7E" w:rsidRPr="00E61C7E" w:rsidRDefault="00E61C7E" w:rsidP="00E61C7E">
            <w:pPr>
              <w:tabs>
                <w:tab w:val="clear" w:pos="708"/>
              </w:tabs>
              <w:spacing w:line="240" w:lineRule="auto"/>
              <w:jc w:val="center"/>
              <w:rPr>
                <w:rFonts w:ascii="Times New Roman" w:eastAsia="Times New Roman" w:hAnsi="Times New Roman" w:cs="Times New Roman"/>
                <w:color w:val="auto"/>
                <w:sz w:val="24"/>
                <w:szCs w:val="24"/>
              </w:rPr>
            </w:pPr>
            <w:r w:rsidRPr="00E61C7E">
              <w:rPr>
                <w:rFonts w:ascii="Arial" w:eastAsia="Times New Roman" w:hAnsi="Arial" w:cs="Arial"/>
                <w:sz w:val="24"/>
                <w:szCs w:val="24"/>
              </w:rPr>
              <w:t>Salazar Del Cid</w:t>
            </w:r>
          </w:p>
        </w:tc>
      </w:tr>
      <w:tr w:rsidR="00E61C7E" w:rsidRPr="00E61C7E" w14:paraId="044CED5F" w14:textId="77777777" w:rsidTr="00653391">
        <w:tc>
          <w:tcPr>
            <w:tcW w:w="4089" w:type="dxa"/>
            <w:tcBorders>
              <w:top w:val="single" w:sz="6" w:space="0" w:color="5B9BD5"/>
              <w:left w:val="single" w:sz="12" w:space="0" w:color="2E74B5" w:themeColor="accent1" w:themeShade="BF"/>
              <w:bottom w:val="single" w:sz="6" w:space="0" w:color="5B9BD5"/>
              <w:right w:val="single" w:sz="12" w:space="0" w:color="2E74B5" w:themeColor="accent1" w:themeShade="BF"/>
            </w:tcBorders>
            <w:tcMar>
              <w:top w:w="0" w:type="dxa"/>
              <w:left w:w="120" w:type="dxa"/>
              <w:bottom w:w="0" w:type="dxa"/>
              <w:right w:w="120" w:type="dxa"/>
            </w:tcMar>
            <w:hideMark/>
          </w:tcPr>
          <w:p w14:paraId="1BD0A2B0" w14:textId="77777777" w:rsidR="00E61C7E" w:rsidRPr="00E61C7E" w:rsidRDefault="00E61C7E" w:rsidP="00E61C7E">
            <w:pPr>
              <w:tabs>
                <w:tab w:val="clear" w:pos="708"/>
              </w:tabs>
              <w:spacing w:line="240" w:lineRule="auto"/>
              <w:jc w:val="center"/>
              <w:rPr>
                <w:rFonts w:ascii="Times New Roman" w:eastAsia="Times New Roman" w:hAnsi="Times New Roman" w:cs="Times New Roman"/>
                <w:color w:val="auto"/>
                <w:sz w:val="24"/>
                <w:szCs w:val="24"/>
              </w:rPr>
            </w:pPr>
            <w:r w:rsidRPr="00E61C7E">
              <w:rPr>
                <w:rFonts w:ascii="Arial" w:eastAsia="Times New Roman" w:hAnsi="Arial" w:cs="Arial"/>
                <w:sz w:val="24"/>
                <w:szCs w:val="24"/>
              </w:rPr>
              <w:t xml:space="preserve">Javier </w:t>
            </w:r>
          </w:p>
        </w:tc>
        <w:tc>
          <w:tcPr>
            <w:tcW w:w="4253" w:type="dxa"/>
            <w:tcBorders>
              <w:top w:val="single" w:sz="6" w:space="0" w:color="5B9BD5"/>
              <w:left w:val="single" w:sz="12" w:space="0" w:color="2E74B5" w:themeColor="accent1" w:themeShade="BF"/>
              <w:bottom w:val="single" w:sz="6" w:space="0" w:color="5B9BD5"/>
              <w:right w:val="single" w:sz="12" w:space="0" w:color="2E74B5" w:themeColor="accent1" w:themeShade="BF"/>
            </w:tcBorders>
            <w:tcMar>
              <w:top w:w="0" w:type="dxa"/>
              <w:left w:w="120" w:type="dxa"/>
              <w:bottom w:w="0" w:type="dxa"/>
              <w:right w:w="120" w:type="dxa"/>
            </w:tcMar>
            <w:hideMark/>
          </w:tcPr>
          <w:p w14:paraId="2DFDFFD9" w14:textId="77777777" w:rsidR="00E61C7E" w:rsidRPr="00E61C7E" w:rsidRDefault="00E61C7E" w:rsidP="00E61C7E">
            <w:pPr>
              <w:tabs>
                <w:tab w:val="clear" w:pos="708"/>
              </w:tabs>
              <w:spacing w:line="240" w:lineRule="auto"/>
              <w:jc w:val="center"/>
              <w:rPr>
                <w:rFonts w:ascii="Times New Roman" w:eastAsia="Times New Roman" w:hAnsi="Times New Roman" w:cs="Times New Roman"/>
                <w:color w:val="auto"/>
                <w:sz w:val="24"/>
                <w:szCs w:val="24"/>
              </w:rPr>
            </w:pPr>
            <w:r w:rsidRPr="00E61C7E">
              <w:rPr>
                <w:rFonts w:ascii="Arial" w:eastAsia="Times New Roman" w:hAnsi="Arial" w:cs="Arial"/>
                <w:sz w:val="24"/>
                <w:szCs w:val="24"/>
              </w:rPr>
              <w:t>Martín-pozuelo Salvador</w:t>
            </w:r>
          </w:p>
        </w:tc>
      </w:tr>
      <w:tr w:rsidR="00E61C7E" w:rsidRPr="00E61C7E" w14:paraId="07F7BD03" w14:textId="77777777" w:rsidTr="00653391">
        <w:tc>
          <w:tcPr>
            <w:tcW w:w="4089" w:type="dxa"/>
            <w:tcBorders>
              <w:top w:val="single" w:sz="6" w:space="0" w:color="5B9BD5"/>
              <w:left w:val="single" w:sz="12" w:space="0" w:color="2E74B5" w:themeColor="accent1" w:themeShade="BF"/>
              <w:bottom w:val="single" w:sz="6" w:space="0" w:color="5B9BD5"/>
              <w:right w:val="single" w:sz="12" w:space="0" w:color="2E74B5" w:themeColor="accent1" w:themeShade="BF"/>
            </w:tcBorders>
            <w:tcMar>
              <w:top w:w="0" w:type="dxa"/>
              <w:left w:w="120" w:type="dxa"/>
              <w:bottom w:w="0" w:type="dxa"/>
              <w:right w:w="120" w:type="dxa"/>
            </w:tcMar>
            <w:hideMark/>
          </w:tcPr>
          <w:p w14:paraId="163AF835" w14:textId="77777777" w:rsidR="00E61C7E" w:rsidRPr="00E61C7E" w:rsidRDefault="00E61C7E" w:rsidP="00E61C7E">
            <w:pPr>
              <w:tabs>
                <w:tab w:val="clear" w:pos="708"/>
              </w:tabs>
              <w:spacing w:line="240" w:lineRule="auto"/>
              <w:jc w:val="center"/>
              <w:rPr>
                <w:rFonts w:ascii="Times New Roman" w:eastAsia="Times New Roman" w:hAnsi="Times New Roman" w:cs="Times New Roman"/>
                <w:color w:val="auto"/>
                <w:sz w:val="24"/>
                <w:szCs w:val="24"/>
              </w:rPr>
            </w:pPr>
            <w:r w:rsidRPr="00E61C7E">
              <w:rPr>
                <w:rFonts w:ascii="Arial" w:eastAsia="Times New Roman" w:hAnsi="Arial" w:cs="Arial"/>
                <w:sz w:val="24"/>
                <w:szCs w:val="24"/>
              </w:rPr>
              <w:t xml:space="preserve">Jennifer </w:t>
            </w:r>
          </w:p>
        </w:tc>
        <w:tc>
          <w:tcPr>
            <w:tcW w:w="4253" w:type="dxa"/>
            <w:tcBorders>
              <w:top w:val="single" w:sz="6" w:space="0" w:color="5B9BD5"/>
              <w:left w:val="single" w:sz="12" w:space="0" w:color="2E74B5" w:themeColor="accent1" w:themeShade="BF"/>
              <w:bottom w:val="single" w:sz="6" w:space="0" w:color="5B9BD5"/>
              <w:right w:val="single" w:sz="12" w:space="0" w:color="2E74B5" w:themeColor="accent1" w:themeShade="BF"/>
            </w:tcBorders>
            <w:tcMar>
              <w:top w:w="0" w:type="dxa"/>
              <w:left w:w="120" w:type="dxa"/>
              <w:bottom w:w="0" w:type="dxa"/>
              <w:right w:w="120" w:type="dxa"/>
            </w:tcMar>
            <w:hideMark/>
          </w:tcPr>
          <w:p w14:paraId="6F50C08C" w14:textId="77777777" w:rsidR="00E61C7E" w:rsidRPr="00E61C7E" w:rsidRDefault="00E61C7E" w:rsidP="00E61C7E">
            <w:pPr>
              <w:tabs>
                <w:tab w:val="clear" w:pos="708"/>
              </w:tabs>
              <w:spacing w:line="240" w:lineRule="auto"/>
              <w:jc w:val="center"/>
              <w:rPr>
                <w:rFonts w:ascii="Times New Roman" w:eastAsia="Times New Roman" w:hAnsi="Times New Roman" w:cs="Times New Roman"/>
                <w:color w:val="auto"/>
                <w:sz w:val="24"/>
                <w:szCs w:val="24"/>
              </w:rPr>
            </w:pPr>
            <w:r w:rsidRPr="00E61C7E">
              <w:rPr>
                <w:rFonts w:ascii="Arial" w:eastAsia="Times New Roman" w:hAnsi="Arial" w:cs="Arial"/>
                <w:sz w:val="24"/>
                <w:szCs w:val="24"/>
              </w:rPr>
              <w:t>Marmolejos Urbáez</w:t>
            </w:r>
          </w:p>
        </w:tc>
      </w:tr>
      <w:tr w:rsidR="00E61C7E" w:rsidRPr="00E61C7E" w14:paraId="3A5EF213" w14:textId="77777777" w:rsidTr="00653391">
        <w:tc>
          <w:tcPr>
            <w:tcW w:w="4089" w:type="dxa"/>
            <w:tcBorders>
              <w:top w:val="single" w:sz="6" w:space="0" w:color="5B9BD5"/>
              <w:left w:val="single" w:sz="12" w:space="0" w:color="2E74B5" w:themeColor="accent1" w:themeShade="BF"/>
              <w:bottom w:val="single" w:sz="6" w:space="0" w:color="5B9BD5"/>
              <w:right w:val="single" w:sz="12" w:space="0" w:color="2E74B5" w:themeColor="accent1" w:themeShade="BF"/>
            </w:tcBorders>
            <w:tcMar>
              <w:top w:w="0" w:type="dxa"/>
              <w:left w:w="120" w:type="dxa"/>
              <w:bottom w:w="0" w:type="dxa"/>
              <w:right w:w="120" w:type="dxa"/>
            </w:tcMar>
            <w:hideMark/>
          </w:tcPr>
          <w:p w14:paraId="461AE332" w14:textId="77777777" w:rsidR="00E61C7E" w:rsidRPr="00E61C7E" w:rsidRDefault="00E61C7E" w:rsidP="00E61C7E">
            <w:pPr>
              <w:tabs>
                <w:tab w:val="clear" w:pos="708"/>
              </w:tabs>
              <w:spacing w:line="240" w:lineRule="auto"/>
              <w:jc w:val="center"/>
              <w:rPr>
                <w:rFonts w:ascii="Times New Roman" w:eastAsia="Times New Roman" w:hAnsi="Times New Roman" w:cs="Times New Roman"/>
                <w:color w:val="auto"/>
                <w:sz w:val="24"/>
                <w:szCs w:val="24"/>
              </w:rPr>
            </w:pPr>
            <w:r w:rsidRPr="00E61C7E">
              <w:rPr>
                <w:rFonts w:ascii="Arial" w:eastAsia="Times New Roman" w:hAnsi="Arial" w:cs="Arial"/>
                <w:sz w:val="24"/>
                <w:szCs w:val="24"/>
              </w:rPr>
              <w:t>Juan Martín</w:t>
            </w:r>
          </w:p>
        </w:tc>
        <w:tc>
          <w:tcPr>
            <w:tcW w:w="4253" w:type="dxa"/>
            <w:tcBorders>
              <w:top w:val="single" w:sz="6" w:space="0" w:color="5B9BD5"/>
              <w:left w:val="single" w:sz="12" w:space="0" w:color="2E74B5" w:themeColor="accent1" w:themeShade="BF"/>
              <w:bottom w:val="single" w:sz="6" w:space="0" w:color="5B9BD5"/>
              <w:right w:val="single" w:sz="12" w:space="0" w:color="2E74B5" w:themeColor="accent1" w:themeShade="BF"/>
            </w:tcBorders>
            <w:tcMar>
              <w:top w:w="0" w:type="dxa"/>
              <w:left w:w="120" w:type="dxa"/>
              <w:bottom w:w="0" w:type="dxa"/>
              <w:right w:w="120" w:type="dxa"/>
            </w:tcMar>
            <w:hideMark/>
          </w:tcPr>
          <w:p w14:paraId="108ADD78" w14:textId="77777777" w:rsidR="00E61C7E" w:rsidRPr="00E61C7E" w:rsidRDefault="00E61C7E" w:rsidP="00E61C7E">
            <w:pPr>
              <w:tabs>
                <w:tab w:val="clear" w:pos="708"/>
              </w:tabs>
              <w:spacing w:line="240" w:lineRule="auto"/>
              <w:jc w:val="center"/>
              <w:rPr>
                <w:rFonts w:ascii="Times New Roman" w:eastAsia="Times New Roman" w:hAnsi="Times New Roman" w:cs="Times New Roman"/>
                <w:color w:val="auto"/>
                <w:sz w:val="24"/>
                <w:szCs w:val="24"/>
              </w:rPr>
            </w:pPr>
            <w:r w:rsidRPr="00E61C7E">
              <w:rPr>
                <w:rFonts w:ascii="Arial" w:eastAsia="Times New Roman" w:hAnsi="Arial" w:cs="Arial"/>
                <w:sz w:val="24"/>
                <w:szCs w:val="24"/>
              </w:rPr>
              <w:t>Bárez Alonso</w:t>
            </w:r>
          </w:p>
        </w:tc>
      </w:tr>
      <w:tr w:rsidR="00E61C7E" w:rsidRPr="00E61C7E" w14:paraId="72D313BA" w14:textId="77777777" w:rsidTr="00653391">
        <w:tc>
          <w:tcPr>
            <w:tcW w:w="4089" w:type="dxa"/>
            <w:tcBorders>
              <w:top w:val="single" w:sz="6" w:space="0" w:color="5B9BD5"/>
              <w:left w:val="single" w:sz="12" w:space="0" w:color="2E74B5" w:themeColor="accent1" w:themeShade="BF"/>
              <w:bottom w:val="single" w:sz="6" w:space="0" w:color="5B9BD5"/>
              <w:right w:val="single" w:sz="12" w:space="0" w:color="2E74B5" w:themeColor="accent1" w:themeShade="BF"/>
            </w:tcBorders>
            <w:tcMar>
              <w:top w:w="0" w:type="dxa"/>
              <w:left w:w="120" w:type="dxa"/>
              <w:bottom w:w="0" w:type="dxa"/>
              <w:right w:w="120" w:type="dxa"/>
            </w:tcMar>
            <w:hideMark/>
          </w:tcPr>
          <w:p w14:paraId="6779A68E" w14:textId="77777777" w:rsidR="00E61C7E" w:rsidRPr="00E61C7E" w:rsidRDefault="00E61C7E" w:rsidP="00E61C7E">
            <w:pPr>
              <w:tabs>
                <w:tab w:val="clear" w:pos="708"/>
              </w:tabs>
              <w:spacing w:line="240" w:lineRule="auto"/>
              <w:jc w:val="center"/>
              <w:rPr>
                <w:rFonts w:ascii="Times New Roman" w:eastAsia="Times New Roman" w:hAnsi="Times New Roman" w:cs="Times New Roman"/>
                <w:color w:val="auto"/>
                <w:sz w:val="24"/>
                <w:szCs w:val="24"/>
              </w:rPr>
            </w:pPr>
            <w:r w:rsidRPr="00E61C7E">
              <w:rPr>
                <w:rFonts w:ascii="Arial" w:eastAsia="Times New Roman" w:hAnsi="Arial" w:cs="Arial"/>
                <w:sz w:val="24"/>
                <w:szCs w:val="24"/>
              </w:rPr>
              <w:t xml:space="preserve">Manuel </w:t>
            </w:r>
          </w:p>
        </w:tc>
        <w:tc>
          <w:tcPr>
            <w:tcW w:w="4253" w:type="dxa"/>
            <w:tcBorders>
              <w:top w:val="single" w:sz="6" w:space="0" w:color="5B9BD5"/>
              <w:left w:val="single" w:sz="12" w:space="0" w:color="2E74B5" w:themeColor="accent1" w:themeShade="BF"/>
              <w:bottom w:val="single" w:sz="6" w:space="0" w:color="5B9BD5"/>
              <w:right w:val="single" w:sz="12" w:space="0" w:color="2E74B5" w:themeColor="accent1" w:themeShade="BF"/>
            </w:tcBorders>
            <w:tcMar>
              <w:top w:w="0" w:type="dxa"/>
              <w:left w:w="120" w:type="dxa"/>
              <w:bottom w:w="0" w:type="dxa"/>
              <w:right w:w="120" w:type="dxa"/>
            </w:tcMar>
            <w:hideMark/>
          </w:tcPr>
          <w:p w14:paraId="40F785C1" w14:textId="77777777" w:rsidR="00E61C7E" w:rsidRPr="00E61C7E" w:rsidRDefault="00E61C7E" w:rsidP="00E61C7E">
            <w:pPr>
              <w:tabs>
                <w:tab w:val="clear" w:pos="708"/>
              </w:tabs>
              <w:spacing w:line="240" w:lineRule="auto"/>
              <w:jc w:val="center"/>
              <w:rPr>
                <w:rFonts w:ascii="Times New Roman" w:eastAsia="Times New Roman" w:hAnsi="Times New Roman" w:cs="Times New Roman"/>
                <w:color w:val="auto"/>
                <w:sz w:val="24"/>
                <w:szCs w:val="24"/>
              </w:rPr>
            </w:pPr>
            <w:r w:rsidRPr="00E61C7E">
              <w:rPr>
                <w:rFonts w:ascii="Arial" w:eastAsia="Times New Roman" w:hAnsi="Arial" w:cs="Arial"/>
                <w:sz w:val="24"/>
                <w:szCs w:val="24"/>
              </w:rPr>
              <w:t>Oreja Valverde</w:t>
            </w:r>
          </w:p>
        </w:tc>
      </w:tr>
      <w:tr w:rsidR="00E61C7E" w:rsidRPr="00E61C7E" w14:paraId="4B88B584" w14:textId="77777777" w:rsidTr="00653391">
        <w:tc>
          <w:tcPr>
            <w:tcW w:w="4089" w:type="dxa"/>
            <w:tcBorders>
              <w:top w:val="single" w:sz="6" w:space="0" w:color="5B9BD5"/>
              <w:left w:val="single" w:sz="12" w:space="0" w:color="2E74B5" w:themeColor="accent1" w:themeShade="BF"/>
              <w:bottom w:val="single" w:sz="12" w:space="0" w:color="2E74B5" w:themeColor="accent1" w:themeShade="BF"/>
              <w:right w:val="single" w:sz="12" w:space="0" w:color="2E74B5" w:themeColor="accent1" w:themeShade="BF"/>
            </w:tcBorders>
            <w:tcMar>
              <w:top w:w="0" w:type="dxa"/>
              <w:left w:w="120" w:type="dxa"/>
              <w:bottom w:w="0" w:type="dxa"/>
              <w:right w:w="120" w:type="dxa"/>
            </w:tcMar>
            <w:hideMark/>
          </w:tcPr>
          <w:p w14:paraId="26A8C5E0" w14:textId="77777777" w:rsidR="00E61C7E" w:rsidRPr="00E61C7E" w:rsidRDefault="00E61C7E" w:rsidP="00E61C7E">
            <w:pPr>
              <w:tabs>
                <w:tab w:val="clear" w:pos="708"/>
              </w:tabs>
              <w:spacing w:line="240" w:lineRule="auto"/>
              <w:jc w:val="center"/>
              <w:rPr>
                <w:rFonts w:ascii="Times New Roman" w:eastAsia="Times New Roman" w:hAnsi="Times New Roman" w:cs="Times New Roman"/>
                <w:color w:val="auto"/>
                <w:sz w:val="24"/>
                <w:szCs w:val="24"/>
              </w:rPr>
            </w:pPr>
            <w:r w:rsidRPr="00E61C7E">
              <w:rPr>
                <w:rFonts w:ascii="Arial" w:eastAsia="Times New Roman" w:hAnsi="Arial" w:cs="Arial"/>
                <w:sz w:val="24"/>
                <w:szCs w:val="24"/>
              </w:rPr>
              <w:t xml:space="preserve">Pedro Pablo </w:t>
            </w:r>
          </w:p>
        </w:tc>
        <w:tc>
          <w:tcPr>
            <w:tcW w:w="4253" w:type="dxa"/>
            <w:tcBorders>
              <w:top w:val="single" w:sz="6" w:space="0" w:color="5B9BD5"/>
              <w:left w:val="single" w:sz="12" w:space="0" w:color="2E74B5" w:themeColor="accent1" w:themeShade="BF"/>
              <w:bottom w:val="single" w:sz="12" w:space="0" w:color="2E74B5" w:themeColor="accent1" w:themeShade="BF"/>
              <w:right w:val="single" w:sz="12" w:space="0" w:color="2E74B5" w:themeColor="accent1" w:themeShade="BF"/>
            </w:tcBorders>
            <w:tcMar>
              <w:top w:w="0" w:type="dxa"/>
              <w:left w:w="120" w:type="dxa"/>
              <w:bottom w:w="0" w:type="dxa"/>
              <w:right w:w="120" w:type="dxa"/>
            </w:tcMar>
            <w:hideMark/>
          </w:tcPr>
          <w:p w14:paraId="33BBED3B" w14:textId="77777777" w:rsidR="00E61C7E" w:rsidRPr="00E61C7E" w:rsidRDefault="00E61C7E" w:rsidP="00E61C7E">
            <w:pPr>
              <w:tabs>
                <w:tab w:val="clear" w:pos="708"/>
              </w:tabs>
              <w:spacing w:line="240" w:lineRule="auto"/>
              <w:jc w:val="center"/>
              <w:rPr>
                <w:rFonts w:ascii="Times New Roman" w:eastAsia="Times New Roman" w:hAnsi="Times New Roman" w:cs="Times New Roman"/>
                <w:color w:val="auto"/>
                <w:sz w:val="24"/>
                <w:szCs w:val="24"/>
              </w:rPr>
            </w:pPr>
            <w:r w:rsidRPr="00E61C7E">
              <w:rPr>
                <w:rFonts w:ascii="Arial" w:eastAsia="Times New Roman" w:hAnsi="Arial" w:cs="Arial"/>
                <w:sz w:val="24"/>
                <w:szCs w:val="24"/>
              </w:rPr>
              <w:t>Doménech Arellano</w:t>
            </w:r>
          </w:p>
        </w:tc>
      </w:tr>
    </w:tbl>
    <w:p w14:paraId="56A874EC" w14:textId="77777777" w:rsidR="00E61C7E" w:rsidRPr="00E61C7E" w:rsidRDefault="00E61C7E" w:rsidP="00E61C7E">
      <w:pPr>
        <w:tabs>
          <w:tab w:val="clear" w:pos="708"/>
        </w:tabs>
        <w:spacing w:line="240" w:lineRule="auto"/>
        <w:jc w:val="both"/>
        <w:rPr>
          <w:rFonts w:ascii="Times New Roman" w:eastAsia="Times New Roman" w:hAnsi="Times New Roman" w:cs="Times New Roman"/>
          <w:color w:val="auto"/>
          <w:sz w:val="24"/>
          <w:szCs w:val="24"/>
        </w:rPr>
      </w:pPr>
    </w:p>
    <w:p w14:paraId="179A7820" w14:textId="77777777" w:rsidR="008E2CD0" w:rsidRDefault="008E2CD0">
      <w:pPr>
        <w:jc w:val="center"/>
      </w:pPr>
    </w:p>
    <w:p w14:paraId="1BFF16CE" w14:textId="77777777" w:rsidR="008E2CD0" w:rsidRDefault="008E2CD0"/>
    <w:p w14:paraId="241A92A3" w14:textId="77777777" w:rsidR="00E61C7E" w:rsidRDefault="00E61C7E"/>
    <w:p w14:paraId="2A783ABA" w14:textId="77777777" w:rsidR="00E61C7E" w:rsidRDefault="00E61C7E"/>
    <w:p w14:paraId="6171BE4C" w14:textId="77777777" w:rsidR="00E61C7E" w:rsidRDefault="00E61C7E"/>
    <w:p w14:paraId="639E4372" w14:textId="77777777" w:rsidR="00E61C7E" w:rsidRDefault="00E61C7E"/>
    <w:p w14:paraId="498E6473" w14:textId="77777777" w:rsidR="00E61C7E" w:rsidRDefault="00E61C7E"/>
    <w:p w14:paraId="76B0692A" w14:textId="77777777" w:rsidR="00E61C7E" w:rsidRDefault="00E61C7E"/>
    <w:p w14:paraId="68BF64D8" w14:textId="77777777" w:rsidR="008E2CD0" w:rsidRDefault="008E2CD0"/>
    <w:p w14:paraId="118CA496" w14:textId="77777777" w:rsidR="008E2CD0" w:rsidRDefault="008E2CD0"/>
    <w:p w14:paraId="5B92DA78" w14:textId="77777777" w:rsidR="00E61C7E" w:rsidRDefault="00E61C7E" w:rsidP="00E61C7E">
      <w:pPr>
        <w:tabs>
          <w:tab w:val="clear" w:pos="708"/>
        </w:tabs>
        <w:spacing w:after="0" w:line="240" w:lineRule="auto"/>
        <w:ind w:firstLine="720"/>
        <w:jc w:val="center"/>
        <w:rPr>
          <w:rFonts w:ascii="Arial" w:eastAsia="Times New Roman" w:hAnsi="Arial" w:cs="Arial"/>
          <w:b/>
          <w:bCs/>
          <w:i/>
          <w:iCs/>
          <w:color w:val="5B9BD5"/>
          <w:sz w:val="36"/>
          <w:szCs w:val="36"/>
        </w:rPr>
      </w:pPr>
      <w:r w:rsidRPr="00E61C7E">
        <w:rPr>
          <w:rFonts w:ascii="Arial" w:eastAsia="Times New Roman" w:hAnsi="Arial" w:cs="Arial"/>
          <w:b/>
          <w:bCs/>
          <w:i/>
          <w:iCs/>
          <w:color w:val="5B9BD5"/>
          <w:sz w:val="36"/>
          <w:szCs w:val="36"/>
        </w:rPr>
        <w:t>Miembros del equipo</w:t>
      </w:r>
    </w:p>
    <w:p w14:paraId="2BD40E7A" w14:textId="77777777" w:rsidR="00E61C7E" w:rsidRDefault="00E61C7E" w:rsidP="00E61C7E">
      <w:pPr>
        <w:tabs>
          <w:tab w:val="clear" w:pos="708"/>
        </w:tabs>
        <w:spacing w:after="0" w:line="240" w:lineRule="auto"/>
        <w:ind w:firstLine="720"/>
        <w:jc w:val="center"/>
        <w:rPr>
          <w:rFonts w:ascii="Arial" w:eastAsia="Times New Roman" w:hAnsi="Arial" w:cs="Arial"/>
          <w:b/>
          <w:bCs/>
          <w:i/>
          <w:iCs/>
          <w:color w:val="5B9BD5"/>
          <w:sz w:val="36"/>
          <w:szCs w:val="36"/>
        </w:rPr>
      </w:pPr>
    </w:p>
    <w:p w14:paraId="013C32D8" w14:textId="77777777" w:rsidR="00E61C7E" w:rsidRDefault="00E61C7E" w:rsidP="00E61C7E">
      <w:pPr>
        <w:tabs>
          <w:tab w:val="clear" w:pos="708"/>
        </w:tabs>
        <w:spacing w:after="0" w:line="240" w:lineRule="auto"/>
        <w:ind w:firstLine="720"/>
        <w:jc w:val="center"/>
        <w:rPr>
          <w:rFonts w:ascii="Arial" w:eastAsia="Times New Roman" w:hAnsi="Arial" w:cs="Arial"/>
          <w:b/>
          <w:bCs/>
          <w:i/>
          <w:iCs/>
          <w:color w:val="5B9BD5"/>
          <w:sz w:val="36"/>
          <w:szCs w:val="36"/>
        </w:rPr>
      </w:pPr>
    </w:p>
    <w:p w14:paraId="7D7737BF" w14:textId="77777777" w:rsidR="00E61C7E" w:rsidRPr="00E61C7E" w:rsidRDefault="00E61C7E" w:rsidP="00E61C7E">
      <w:pPr>
        <w:tabs>
          <w:tab w:val="clear" w:pos="708"/>
        </w:tabs>
        <w:spacing w:after="0" w:line="240" w:lineRule="auto"/>
        <w:ind w:firstLine="720"/>
        <w:jc w:val="center"/>
        <w:rPr>
          <w:rFonts w:ascii="Times New Roman" w:eastAsia="Times New Roman" w:hAnsi="Times New Roman" w:cs="Times New Roman"/>
          <w:color w:val="auto"/>
          <w:sz w:val="24"/>
          <w:szCs w:val="24"/>
        </w:rPr>
      </w:pPr>
    </w:p>
    <w:tbl>
      <w:tblPr>
        <w:tblStyle w:val="a0"/>
        <w:tblW w:w="88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221"/>
        <w:gridCol w:w="2059"/>
        <w:gridCol w:w="2204"/>
      </w:tblGrid>
      <w:tr w:rsidR="008E2CD0" w:rsidRPr="00E61C7E" w14:paraId="6AC9C895" w14:textId="77777777" w:rsidTr="00990730">
        <w:trPr>
          <w:trHeight w:val="480"/>
        </w:trPr>
        <w:tc>
          <w:tcPr>
            <w:tcW w:w="2379" w:type="dxa"/>
            <w:tcBorders>
              <w:top w:val="single" w:sz="18" w:space="0" w:color="2E74B5" w:themeColor="accent1" w:themeShade="BF"/>
              <w:left w:val="single" w:sz="18" w:space="0" w:color="2E74B5" w:themeColor="accent1" w:themeShade="BF"/>
              <w:bottom w:val="single" w:sz="18" w:space="0" w:color="2E74B5" w:themeColor="accent1" w:themeShade="BF"/>
              <w:right w:val="single" w:sz="18" w:space="0" w:color="2E74B5" w:themeColor="accent1" w:themeShade="BF"/>
            </w:tcBorders>
            <w:shd w:val="clear" w:color="auto" w:fill="FFFFFF"/>
            <w:vAlign w:val="center"/>
          </w:tcPr>
          <w:p w14:paraId="61A28BD4" w14:textId="77777777" w:rsidR="008E2CD0" w:rsidRPr="00E61C7E" w:rsidRDefault="00E61C7E" w:rsidP="00E61C7E">
            <w:pPr>
              <w:jc w:val="center"/>
              <w:rPr>
                <w:rFonts w:ascii="Arial" w:hAnsi="Arial" w:cs="Arial"/>
              </w:rPr>
            </w:pPr>
            <w:r w:rsidRPr="00E61C7E">
              <w:rPr>
                <w:rFonts w:ascii="Arial" w:hAnsi="Arial" w:cs="Arial"/>
                <w:b/>
              </w:rPr>
              <w:t>Número de versión</w:t>
            </w:r>
          </w:p>
        </w:tc>
        <w:tc>
          <w:tcPr>
            <w:tcW w:w="2221" w:type="dxa"/>
            <w:tcBorders>
              <w:top w:val="single" w:sz="18" w:space="0" w:color="2E74B5" w:themeColor="accent1" w:themeShade="BF"/>
              <w:left w:val="single" w:sz="18" w:space="0" w:color="2E74B5" w:themeColor="accent1" w:themeShade="BF"/>
              <w:bottom w:val="single" w:sz="18" w:space="0" w:color="2E74B5" w:themeColor="accent1" w:themeShade="BF"/>
              <w:right w:val="single" w:sz="18" w:space="0" w:color="2E74B5" w:themeColor="accent1" w:themeShade="BF"/>
            </w:tcBorders>
            <w:shd w:val="clear" w:color="auto" w:fill="FFFFFF"/>
            <w:vAlign w:val="center"/>
          </w:tcPr>
          <w:p w14:paraId="33DB298B" w14:textId="77777777" w:rsidR="008E2CD0" w:rsidRPr="00E61C7E" w:rsidRDefault="00E61C7E" w:rsidP="00E61C7E">
            <w:pPr>
              <w:jc w:val="center"/>
              <w:rPr>
                <w:rFonts w:ascii="Arial" w:hAnsi="Arial" w:cs="Arial"/>
              </w:rPr>
            </w:pPr>
            <w:r w:rsidRPr="00E61C7E">
              <w:rPr>
                <w:rFonts w:ascii="Arial" w:hAnsi="Arial" w:cs="Arial"/>
                <w:b/>
              </w:rPr>
              <w:t>Fecha</w:t>
            </w:r>
          </w:p>
        </w:tc>
        <w:tc>
          <w:tcPr>
            <w:tcW w:w="2059" w:type="dxa"/>
            <w:tcBorders>
              <w:top w:val="single" w:sz="18" w:space="0" w:color="2E74B5" w:themeColor="accent1" w:themeShade="BF"/>
              <w:left w:val="single" w:sz="18" w:space="0" w:color="2E74B5" w:themeColor="accent1" w:themeShade="BF"/>
              <w:bottom w:val="single" w:sz="18" w:space="0" w:color="2E74B5" w:themeColor="accent1" w:themeShade="BF"/>
              <w:right w:val="single" w:sz="18" w:space="0" w:color="2E74B5" w:themeColor="accent1" w:themeShade="BF"/>
            </w:tcBorders>
            <w:shd w:val="clear" w:color="auto" w:fill="FFFFFF"/>
            <w:vAlign w:val="center"/>
          </w:tcPr>
          <w:p w14:paraId="79D5980D" w14:textId="77777777" w:rsidR="008E2CD0" w:rsidRPr="00E61C7E" w:rsidRDefault="00E61C7E" w:rsidP="00E61C7E">
            <w:pPr>
              <w:jc w:val="center"/>
              <w:rPr>
                <w:rFonts w:ascii="Arial" w:hAnsi="Arial" w:cs="Arial"/>
              </w:rPr>
            </w:pPr>
            <w:r w:rsidRPr="00E61C7E">
              <w:rPr>
                <w:rFonts w:ascii="Arial" w:hAnsi="Arial" w:cs="Arial"/>
                <w:b/>
              </w:rPr>
              <w:t>Autores</w:t>
            </w:r>
          </w:p>
        </w:tc>
        <w:tc>
          <w:tcPr>
            <w:tcW w:w="2204" w:type="dxa"/>
            <w:tcBorders>
              <w:top w:val="single" w:sz="18" w:space="0" w:color="2E74B5" w:themeColor="accent1" w:themeShade="BF"/>
              <w:left w:val="single" w:sz="18" w:space="0" w:color="2E74B5" w:themeColor="accent1" w:themeShade="BF"/>
              <w:bottom w:val="single" w:sz="18" w:space="0" w:color="2E74B5" w:themeColor="accent1" w:themeShade="BF"/>
              <w:right w:val="single" w:sz="18" w:space="0" w:color="2E74B5" w:themeColor="accent1" w:themeShade="BF"/>
            </w:tcBorders>
            <w:shd w:val="clear" w:color="auto" w:fill="FFFFFF"/>
            <w:vAlign w:val="center"/>
          </w:tcPr>
          <w:p w14:paraId="123733C5" w14:textId="77777777" w:rsidR="008E2CD0" w:rsidRPr="00E61C7E" w:rsidRDefault="00E61C7E" w:rsidP="00E61C7E">
            <w:pPr>
              <w:jc w:val="center"/>
              <w:rPr>
                <w:rFonts w:ascii="Arial" w:hAnsi="Arial" w:cs="Arial"/>
              </w:rPr>
            </w:pPr>
            <w:r w:rsidRPr="00E61C7E">
              <w:rPr>
                <w:rFonts w:ascii="Arial" w:hAnsi="Arial" w:cs="Arial"/>
                <w:b/>
              </w:rPr>
              <w:t>Descripción</w:t>
            </w:r>
          </w:p>
        </w:tc>
      </w:tr>
      <w:tr w:rsidR="008E2CD0" w:rsidRPr="00E61C7E" w14:paraId="732E9E85" w14:textId="77777777" w:rsidTr="00990730">
        <w:tc>
          <w:tcPr>
            <w:tcW w:w="2379" w:type="dxa"/>
            <w:tcBorders>
              <w:top w:val="single" w:sz="18" w:space="0" w:color="2E74B5" w:themeColor="accent1" w:themeShade="BF"/>
              <w:left w:val="single" w:sz="18" w:space="0" w:color="2E74B5" w:themeColor="accent1" w:themeShade="BF"/>
              <w:bottom w:val="single" w:sz="8" w:space="0" w:color="2E74B5" w:themeColor="accent1" w:themeShade="BF"/>
              <w:right w:val="single" w:sz="18" w:space="0" w:color="2E74B5" w:themeColor="accent1" w:themeShade="BF"/>
            </w:tcBorders>
            <w:shd w:val="clear" w:color="auto" w:fill="FFFFFF"/>
            <w:vAlign w:val="center"/>
          </w:tcPr>
          <w:p w14:paraId="5A20E8EC" w14:textId="77777777" w:rsidR="008E2CD0" w:rsidRPr="00E61C7E" w:rsidRDefault="00E61C7E" w:rsidP="00990730">
            <w:pPr>
              <w:jc w:val="center"/>
              <w:rPr>
                <w:rFonts w:ascii="Arial" w:hAnsi="Arial" w:cs="Arial"/>
              </w:rPr>
            </w:pPr>
            <w:r w:rsidRPr="00E61C7E">
              <w:rPr>
                <w:rFonts w:ascii="Arial" w:hAnsi="Arial" w:cs="Arial"/>
              </w:rPr>
              <w:t>1</w:t>
            </w:r>
          </w:p>
        </w:tc>
        <w:tc>
          <w:tcPr>
            <w:tcW w:w="2221" w:type="dxa"/>
            <w:tcBorders>
              <w:top w:val="single" w:sz="18" w:space="0" w:color="2E74B5" w:themeColor="accent1" w:themeShade="BF"/>
              <w:left w:val="single" w:sz="18" w:space="0" w:color="2E74B5" w:themeColor="accent1" w:themeShade="BF"/>
              <w:bottom w:val="single" w:sz="8" w:space="0" w:color="2E74B5" w:themeColor="accent1" w:themeShade="BF"/>
              <w:right w:val="single" w:sz="18" w:space="0" w:color="2E74B5" w:themeColor="accent1" w:themeShade="BF"/>
            </w:tcBorders>
            <w:shd w:val="clear" w:color="auto" w:fill="FFFFFF"/>
            <w:vAlign w:val="center"/>
          </w:tcPr>
          <w:p w14:paraId="3B949C0C" w14:textId="77777777" w:rsidR="008E2CD0" w:rsidRPr="00E61C7E" w:rsidRDefault="00E61C7E" w:rsidP="00990730">
            <w:pPr>
              <w:jc w:val="center"/>
              <w:rPr>
                <w:rFonts w:ascii="Arial" w:hAnsi="Arial" w:cs="Arial"/>
              </w:rPr>
            </w:pPr>
            <w:r w:rsidRPr="00E61C7E">
              <w:rPr>
                <w:rFonts w:ascii="Arial" w:hAnsi="Arial" w:cs="Arial"/>
              </w:rPr>
              <w:t>08/12/2016</w:t>
            </w:r>
          </w:p>
        </w:tc>
        <w:tc>
          <w:tcPr>
            <w:tcW w:w="2059" w:type="dxa"/>
            <w:tcBorders>
              <w:top w:val="single" w:sz="18" w:space="0" w:color="2E74B5" w:themeColor="accent1" w:themeShade="BF"/>
              <w:left w:val="single" w:sz="18" w:space="0" w:color="2E74B5" w:themeColor="accent1" w:themeShade="BF"/>
              <w:bottom w:val="single" w:sz="8" w:space="0" w:color="2E74B5" w:themeColor="accent1" w:themeShade="BF"/>
              <w:right w:val="single" w:sz="18" w:space="0" w:color="2E74B5" w:themeColor="accent1" w:themeShade="BF"/>
            </w:tcBorders>
            <w:shd w:val="clear" w:color="auto" w:fill="FFFFFF"/>
            <w:vAlign w:val="center"/>
          </w:tcPr>
          <w:p w14:paraId="4F334AEE" w14:textId="77777777" w:rsidR="008E2CD0" w:rsidRPr="00E61C7E" w:rsidRDefault="00E61C7E" w:rsidP="00990730">
            <w:pPr>
              <w:jc w:val="center"/>
              <w:rPr>
                <w:rFonts w:ascii="Arial" w:hAnsi="Arial" w:cs="Arial"/>
              </w:rPr>
            </w:pPr>
            <w:r w:rsidRPr="00E61C7E">
              <w:rPr>
                <w:rFonts w:ascii="Arial" w:hAnsi="Arial" w:cs="Arial"/>
              </w:rPr>
              <w:t xml:space="preserve">Andrea </w:t>
            </w:r>
            <w:r w:rsidR="00990730">
              <w:rPr>
                <w:rFonts w:ascii="Arial" w:hAnsi="Arial" w:cs="Arial"/>
              </w:rPr>
              <w:t>Martínez</w:t>
            </w:r>
            <w:r w:rsidRPr="00E61C7E">
              <w:rPr>
                <w:rFonts w:ascii="Arial" w:hAnsi="Arial" w:cs="Arial"/>
              </w:rPr>
              <w:t>, Bea</w:t>
            </w:r>
            <w:r w:rsidR="00990730">
              <w:rPr>
                <w:rFonts w:ascii="Arial" w:hAnsi="Arial" w:cs="Arial"/>
              </w:rPr>
              <w:t>triz Villegas</w:t>
            </w:r>
            <w:r w:rsidRPr="00E61C7E">
              <w:rPr>
                <w:rFonts w:ascii="Arial" w:hAnsi="Arial" w:cs="Arial"/>
              </w:rPr>
              <w:t>, Darío</w:t>
            </w:r>
            <w:r w:rsidR="00990730">
              <w:rPr>
                <w:rFonts w:ascii="Arial" w:hAnsi="Arial" w:cs="Arial"/>
              </w:rPr>
              <w:t xml:space="preserve"> Gallegos</w:t>
            </w:r>
          </w:p>
        </w:tc>
        <w:tc>
          <w:tcPr>
            <w:tcW w:w="2204" w:type="dxa"/>
            <w:tcBorders>
              <w:top w:val="single" w:sz="18" w:space="0" w:color="2E74B5" w:themeColor="accent1" w:themeShade="BF"/>
              <w:left w:val="single" w:sz="18" w:space="0" w:color="2E74B5" w:themeColor="accent1" w:themeShade="BF"/>
              <w:bottom w:val="single" w:sz="8" w:space="0" w:color="2E74B5" w:themeColor="accent1" w:themeShade="BF"/>
              <w:right w:val="single" w:sz="18" w:space="0" w:color="2E74B5" w:themeColor="accent1" w:themeShade="BF"/>
            </w:tcBorders>
            <w:shd w:val="clear" w:color="auto" w:fill="FFFFFF"/>
            <w:vAlign w:val="center"/>
          </w:tcPr>
          <w:p w14:paraId="7DCE6CBE" w14:textId="77777777" w:rsidR="008E2CD0" w:rsidRPr="00E61C7E" w:rsidRDefault="00E61C7E" w:rsidP="00990730">
            <w:pPr>
              <w:jc w:val="center"/>
              <w:rPr>
                <w:rFonts w:ascii="Arial" w:hAnsi="Arial" w:cs="Arial"/>
              </w:rPr>
            </w:pPr>
            <w:r w:rsidRPr="00E61C7E">
              <w:rPr>
                <w:rFonts w:ascii="Arial" w:hAnsi="Arial" w:cs="Arial"/>
              </w:rPr>
              <w:t>Rellenar campos</w:t>
            </w:r>
          </w:p>
        </w:tc>
      </w:tr>
      <w:tr w:rsidR="008E2CD0" w:rsidRPr="00E61C7E" w14:paraId="065F7341" w14:textId="77777777" w:rsidTr="00990730">
        <w:tc>
          <w:tcPr>
            <w:tcW w:w="2379" w:type="dxa"/>
            <w:tcBorders>
              <w:top w:val="single" w:sz="8" w:space="0" w:color="2E74B5" w:themeColor="accent1" w:themeShade="BF"/>
              <w:left w:val="single" w:sz="18" w:space="0" w:color="2E74B5" w:themeColor="accent1" w:themeShade="BF"/>
              <w:bottom w:val="single" w:sz="8" w:space="0" w:color="2E74B5" w:themeColor="accent1" w:themeShade="BF"/>
              <w:right w:val="single" w:sz="18" w:space="0" w:color="2E74B5" w:themeColor="accent1" w:themeShade="BF"/>
            </w:tcBorders>
            <w:shd w:val="clear" w:color="auto" w:fill="FFFFFF"/>
            <w:vAlign w:val="center"/>
          </w:tcPr>
          <w:p w14:paraId="5E844AED" w14:textId="77777777" w:rsidR="008E2CD0" w:rsidRPr="00E61C7E" w:rsidRDefault="00E61C7E" w:rsidP="00990730">
            <w:pPr>
              <w:jc w:val="center"/>
              <w:rPr>
                <w:rFonts w:ascii="Arial" w:hAnsi="Arial" w:cs="Arial"/>
              </w:rPr>
            </w:pPr>
            <w:r w:rsidRPr="00E61C7E">
              <w:rPr>
                <w:rFonts w:ascii="Arial" w:hAnsi="Arial" w:cs="Arial"/>
              </w:rPr>
              <w:t>2</w:t>
            </w:r>
          </w:p>
        </w:tc>
        <w:tc>
          <w:tcPr>
            <w:tcW w:w="2221" w:type="dxa"/>
            <w:tcBorders>
              <w:top w:val="single" w:sz="8" w:space="0" w:color="2E74B5" w:themeColor="accent1" w:themeShade="BF"/>
              <w:left w:val="single" w:sz="18" w:space="0" w:color="2E74B5" w:themeColor="accent1" w:themeShade="BF"/>
              <w:bottom w:val="single" w:sz="8" w:space="0" w:color="2E74B5" w:themeColor="accent1" w:themeShade="BF"/>
              <w:right w:val="single" w:sz="18" w:space="0" w:color="2E74B5" w:themeColor="accent1" w:themeShade="BF"/>
            </w:tcBorders>
            <w:shd w:val="clear" w:color="auto" w:fill="FFFFFF"/>
            <w:vAlign w:val="center"/>
          </w:tcPr>
          <w:p w14:paraId="143B549F" w14:textId="77777777" w:rsidR="008E2CD0" w:rsidRPr="00E61C7E" w:rsidRDefault="00E61C7E" w:rsidP="00990730">
            <w:pPr>
              <w:jc w:val="center"/>
              <w:rPr>
                <w:rFonts w:ascii="Arial" w:hAnsi="Arial" w:cs="Arial"/>
              </w:rPr>
            </w:pPr>
            <w:r w:rsidRPr="00E61C7E">
              <w:rPr>
                <w:rFonts w:ascii="Arial" w:hAnsi="Arial" w:cs="Arial"/>
              </w:rPr>
              <w:t>09/12/2016</w:t>
            </w:r>
          </w:p>
        </w:tc>
        <w:tc>
          <w:tcPr>
            <w:tcW w:w="2059" w:type="dxa"/>
            <w:tcBorders>
              <w:top w:val="single" w:sz="8" w:space="0" w:color="2E74B5" w:themeColor="accent1" w:themeShade="BF"/>
              <w:left w:val="single" w:sz="18" w:space="0" w:color="2E74B5" w:themeColor="accent1" w:themeShade="BF"/>
              <w:bottom w:val="single" w:sz="8" w:space="0" w:color="2E74B5" w:themeColor="accent1" w:themeShade="BF"/>
              <w:right w:val="single" w:sz="18" w:space="0" w:color="2E74B5" w:themeColor="accent1" w:themeShade="BF"/>
            </w:tcBorders>
            <w:shd w:val="clear" w:color="auto" w:fill="FFFFFF"/>
            <w:vAlign w:val="center"/>
          </w:tcPr>
          <w:p w14:paraId="432A082A" w14:textId="77777777" w:rsidR="008E2CD0" w:rsidRPr="00E61C7E" w:rsidRDefault="00E61C7E" w:rsidP="00990730">
            <w:pPr>
              <w:jc w:val="center"/>
              <w:rPr>
                <w:rFonts w:ascii="Arial" w:hAnsi="Arial" w:cs="Arial"/>
              </w:rPr>
            </w:pPr>
            <w:r w:rsidRPr="00E61C7E">
              <w:rPr>
                <w:rFonts w:ascii="Arial" w:hAnsi="Arial" w:cs="Arial"/>
              </w:rPr>
              <w:t>Pedro P</w:t>
            </w:r>
            <w:r w:rsidR="00990730">
              <w:rPr>
                <w:rFonts w:ascii="Arial" w:hAnsi="Arial" w:cs="Arial"/>
              </w:rPr>
              <w:t>ablo Doménech</w:t>
            </w:r>
          </w:p>
        </w:tc>
        <w:tc>
          <w:tcPr>
            <w:tcW w:w="2204" w:type="dxa"/>
            <w:tcBorders>
              <w:top w:val="single" w:sz="8" w:space="0" w:color="2E74B5" w:themeColor="accent1" w:themeShade="BF"/>
              <w:left w:val="single" w:sz="18" w:space="0" w:color="2E74B5" w:themeColor="accent1" w:themeShade="BF"/>
              <w:bottom w:val="single" w:sz="8" w:space="0" w:color="2E74B5" w:themeColor="accent1" w:themeShade="BF"/>
              <w:right w:val="single" w:sz="18" w:space="0" w:color="2E74B5" w:themeColor="accent1" w:themeShade="BF"/>
            </w:tcBorders>
            <w:shd w:val="clear" w:color="auto" w:fill="FFFFFF"/>
            <w:vAlign w:val="center"/>
          </w:tcPr>
          <w:p w14:paraId="3E881A23" w14:textId="77777777" w:rsidR="008E2CD0" w:rsidRPr="00E61C7E" w:rsidRDefault="00E61C7E" w:rsidP="00990730">
            <w:pPr>
              <w:jc w:val="center"/>
              <w:rPr>
                <w:rFonts w:ascii="Arial" w:hAnsi="Arial" w:cs="Arial"/>
              </w:rPr>
            </w:pPr>
            <w:r w:rsidRPr="00E61C7E">
              <w:rPr>
                <w:rFonts w:ascii="Arial" w:hAnsi="Arial" w:cs="Arial"/>
              </w:rPr>
              <w:t>5</w:t>
            </w:r>
            <w:r w:rsidR="00990730">
              <w:rPr>
                <w:rFonts w:ascii="Arial" w:hAnsi="Arial" w:cs="Arial"/>
              </w:rPr>
              <w:t>,</w:t>
            </w:r>
            <w:r w:rsidRPr="00E61C7E">
              <w:rPr>
                <w:rFonts w:ascii="Arial" w:hAnsi="Arial" w:cs="Arial"/>
              </w:rPr>
              <w:t>1</w:t>
            </w:r>
          </w:p>
        </w:tc>
      </w:tr>
      <w:tr w:rsidR="008E2CD0" w:rsidRPr="00E61C7E" w14:paraId="33D83A90" w14:textId="77777777" w:rsidTr="00990730">
        <w:tc>
          <w:tcPr>
            <w:tcW w:w="2379" w:type="dxa"/>
            <w:tcBorders>
              <w:top w:val="single" w:sz="8" w:space="0" w:color="2E74B5" w:themeColor="accent1" w:themeShade="BF"/>
              <w:left w:val="single" w:sz="18" w:space="0" w:color="2E74B5" w:themeColor="accent1" w:themeShade="BF"/>
              <w:bottom w:val="single" w:sz="8" w:space="0" w:color="2E74B5" w:themeColor="accent1" w:themeShade="BF"/>
              <w:right w:val="single" w:sz="18" w:space="0" w:color="2E74B5" w:themeColor="accent1" w:themeShade="BF"/>
            </w:tcBorders>
            <w:shd w:val="clear" w:color="auto" w:fill="FFFFFF"/>
            <w:vAlign w:val="center"/>
          </w:tcPr>
          <w:p w14:paraId="16D5437B" w14:textId="77777777" w:rsidR="008E2CD0" w:rsidRPr="00E61C7E" w:rsidRDefault="00E61C7E" w:rsidP="00990730">
            <w:pPr>
              <w:jc w:val="center"/>
              <w:rPr>
                <w:rFonts w:ascii="Arial" w:hAnsi="Arial" w:cs="Arial"/>
              </w:rPr>
            </w:pPr>
            <w:r w:rsidRPr="00E61C7E">
              <w:rPr>
                <w:rFonts w:ascii="Arial" w:hAnsi="Arial" w:cs="Arial"/>
              </w:rPr>
              <w:t>3</w:t>
            </w:r>
          </w:p>
        </w:tc>
        <w:tc>
          <w:tcPr>
            <w:tcW w:w="2221" w:type="dxa"/>
            <w:tcBorders>
              <w:top w:val="single" w:sz="8" w:space="0" w:color="2E74B5" w:themeColor="accent1" w:themeShade="BF"/>
              <w:left w:val="single" w:sz="18" w:space="0" w:color="2E74B5" w:themeColor="accent1" w:themeShade="BF"/>
              <w:bottom w:val="single" w:sz="8" w:space="0" w:color="2E74B5" w:themeColor="accent1" w:themeShade="BF"/>
              <w:right w:val="single" w:sz="18" w:space="0" w:color="2E74B5" w:themeColor="accent1" w:themeShade="BF"/>
            </w:tcBorders>
            <w:shd w:val="clear" w:color="auto" w:fill="FFFFFF"/>
            <w:vAlign w:val="center"/>
          </w:tcPr>
          <w:p w14:paraId="0E8A8860" w14:textId="77777777" w:rsidR="008E2CD0" w:rsidRPr="00E61C7E" w:rsidRDefault="00E61C7E" w:rsidP="00990730">
            <w:pPr>
              <w:jc w:val="center"/>
              <w:rPr>
                <w:rFonts w:ascii="Arial" w:hAnsi="Arial" w:cs="Arial"/>
              </w:rPr>
            </w:pPr>
            <w:r w:rsidRPr="00E61C7E">
              <w:rPr>
                <w:rFonts w:ascii="Arial" w:hAnsi="Arial" w:cs="Arial"/>
              </w:rPr>
              <w:t>11/12/2016</w:t>
            </w:r>
          </w:p>
        </w:tc>
        <w:tc>
          <w:tcPr>
            <w:tcW w:w="2059" w:type="dxa"/>
            <w:tcBorders>
              <w:top w:val="single" w:sz="8" w:space="0" w:color="2E74B5" w:themeColor="accent1" w:themeShade="BF"/>
              <w:left w:val="single" w:sz="18" w:space="0" w:color="2E74B5" w:themeColor="accent1" w:themeShade="BF"/>
              <w:bottom w:val="single" w:sz="8" w:space="0" w:color="2E74B5" w:themeColor="accent1" w:themeShade="BF"/>
              <w:right w:val="single" w:sz="18" w:space="0" w:color="2E74B5" w:themeColor="accent1" w:themeShade="BF"/>
            </w:tcBorders>
            <w:shd w:val="clear" w:color="auto" w:fill="FFFFFF"/>
            <w:vAlign w:val="center"/>
          </w:tcPr>
          <w:p w14:paraId="739E714F" w14:textId="77777777" w:rsidR="008E2CD0" w:rsidRPr="00E61C7E" w:rsidRDefault="00990730" w:rsidP="00990730">
            <w:pPr>
              <w:jc w:val="center"/>
              <w:rPr>
                <w:rFonts w:ascii="Arial" w:hAnsi="Arial" w:cs="Arial"/>
              </w:rPr>
            </w:pPr>
            <w:r w:rsidRPr="00E61C7E">
              <w:rPr>
                <w:rFonts w:ascii="Arial" w:hAnsi="Arial" w:cs="Arial"/>
              </w:rPr>
              <w:t>Pedro P</w:t>
            </w:r>
            <w:r>
              <w:rPr>
                <w:rFonts w:ascii="Arial" w:hAnsi="Arial" w:cs="Arial"/>
              </w:rPr>
              <w:t>ablo Doménech</w:t>
            </w:r>
          </w:p>
        </w:tc>
        <w:tc>
          <w:tcPr>
            <w:tcW w:w="2204" w:type="dxa"/>
            <w:tcBorders>
              <w:top w:val="single" w:sz="8" w:space="0" w:color="2E74B5" w:themeColor="accent1" w:themeShade="BF"/>
              <w:left w:val="single" w:sz="18" w:space="0" w:color="2E74B5" w:themeColor="accent1" w:themeShade="BF"/>
              <w:bottom w:val="single" w:sz="8" w:space="0" w:color="2E74B5" w:themeColor="accent1" w:themeShade="BF"/>
              <w:right w:val="single" w:sz="18" w:space="0" w:color="2E74B5" w:themeColor="accent1" w:themeShade="BF"/>
            </w:tcBorders>
            <w:shd w:val="clear" w:color="auto" w:fill="FFFFFF"/>
            <w:vAlign w:val="center"/>
          </w:tcPr>
          <w:p w14:paraId="206DEADF" w14:textId="77777777" w:rsidR="008E2CD0" w:rsidRPr="00E61C7E" w:rsidRDefault="00990730" w:rsidP="00990730">
            <w:pPr>
              <w:jc w:val="center"/>
              <w:rPr>
                <w:rFonts w:ascii="Arial" w:hAnsi="Arial" w:cs="Arial"/>
              </w:rPr>
            </w:pPr>
            <w:r>
              <w:rPr>
                <w:rFonts w:ascii="Arial" w:hAnsi="Arial" w:cs="Arial"/>
              </w:rPr>
              <w:t>5 (5,</w:t>
            </w:r>
            <w:r w:rsidR="00E61C7E" w:rsidRPr="00E61C7E">
              <w:rPr>
                <w:rFonts w:ascii="Arial" w:hAnsi="Arial" w:cs="Arial"/>
              </w:rPr>
              <w:t>2 incompleto)</w:t>
            </w:r>
          </w:p>
        </w:tc>
      </w:tr>
      <w:tr w:rsidR="008E2CD0" w:rsidRPr="00E61C7E" w14:paraId="5146C82B" w14:textId="77777777" w:rsidTr="00990730">
        <w:tc>
          <w:tcPr>
            <w:tcW w:w="2379" w:type="dxa"/>
            <w:tcBorders>
              <w:top w:val="single" w:sz="8" w:space="0" w:color="2E74B5" w:themeColor="accent1" w:themeShade="BF"/>
              <w:left w:val="single" w:sz="18" w:space="0" w:color="2E74B5" w:themeColor="accent1" w:themeShade="BF"/>
              <w:bottom w:val="single" w:sz="8" w:space="0" w:color="2E74B5" w:themeColor="accent1" w:themeShade="BF"/>
              <w:right w:val="single" w:sz="18" w:space="0" w:color="2E74B5" w:themeColor="accent1" w:themeShade="BF"/>
            </w:tcBorders>
            <w:shd w:val="clear" w:color="auto" w:fill="FFFFFF"/>
            <w:vAlign w:val="center"/>
          </w:tcPr>
          <w:p w14:paraId="094B8015" w14:textId="77777777" w:rsidR="008E2CD0" w:rsidRPr="00E61C7E" w:rsidRDefault="00E61C7E" w:rsidP="00990730">
            <w:pPr>
              <w:jc w:val="center"/>
              <w:rPr>
                <w:rFonts w:ascii="Arial" w:hAnsi="Arial" w:cs="Arial"/>
              </w:rPr>
            </w:pPr>
            <w:r w:rsidRPr="00E61C7E">
              <w:rPr>
                <w:rFonts w:ascii="Arial" w:hAnsi="Arial" w:cs="Arial"/>
              </w:rPr>
              <w:t>4</w:t>
            </w:r>
          </w:p>
        </w:tc>
        <w:tc>
          <w:tcPr>
            <w:tcW w:w="2221" w:type="dxa"/>
            <w:tcBorders>
              <w:top w:val="single" w:sz="8" w:space="0" w:color="2E74B5" w:themeColor="accent1" w:themeShade="BF"/>
              <w:left w:val="single" w:sz="18" w:space="0" w:color="2E74B5" w:themeColor="accent1" w:themeShade="BF"/>
              <w:bottom w:val="single" w:sz="8" w:space="0" w:color="2E74B5" w:themeColor="accent1" w:themeShade="BF"/>
              <w:right w:val="single" w:sz="18" w:space="0" w:color="2E74B5" w:themeColor="accent1" w:themeShade="BF"/>
            </w:tcBorders>
            <w:shd w:val="clear" w:color="auto" w:fill="FFFFFF"/>
            <w:vAlign w:val="center"/>
          </w:tcPr>
          <w:p w14:paraId="307D49F8" w14:textId="77777777" w:rsidR="008E2CD0" w:rsidRPr="00E61C7E" w:rsidRDefault="00E61C7E" w:rsidP="00990730">
            <w:pPr>
              <w:jc w:val="center"/>
              <w:rPr>
                <w:rFonts w:ascii="Arial" w:hAnsi="Arial" w:cs="Arial"/>
              </w:rPr>
            </w:pPr>
            <w:r w:rsidRPr="00E61C7E">
              <w:rPr>
                <w:rFonts w:ascii="Arial" w:hAnsi="Arial" w:cs="Arial"/>
              </w:rPr>
              <w:t>12/12/2016</w:t>
            </w:r>
          </w:p>
        </w:tc>
        <w:tc>
          <w:tcPr>
            <w:tcW w:w="2059" w:type="dxa"/>
            <w:tcBorders>
              <w:top w:val="single" w:sz="8" w:space="0" w:color="2E74B5" w:themeColor="accent1" w:themeShade="BF"/>
              <w:left w:val="single" w:sz="18" w:space="0" w:color="2E74B5" w:themeColor="accent1" w:themeShade="BF"/>
              <w:bottom w:val="single" w:sz="8" w:space="0" w:color="2E74B5" w:themeColor="accent1" w:themeShade="BF"/>
              <w:right w:val="single" w:sz="18" w:space="0" w:color="2E74B5" w:themeColor="accent1" w:themeShade="BF"/>
            </w:tcBorders>
            <w:shd w:val="clear" w:color="auto" w:fill="FFFFFF"/>
            <w:vAlign w:val="center"/>
          </w:tcPr>
          <w:p w14:paraId="518B8C9A" w14:textId="77777777" w:rsidR="008E2CD0" w:rsidRPr="00E61C7E" w:rsidRDefault="00990730" w:rsidP="00990730">
            <w:pPr>
              <w:jc w:val="center"/>
              <w:rPr>
                <w:rFonts w:ascii="Arial" w:hAnsi="Arial" w:cs="Arial"/>
              </w:rPr>
            </w:pPr>
            <w:r w:rsidRPr="00E61C7E">
              <w:rPr>
                <w:rFonts w:ascii="Arial" w:hAnsi="Arial" w:cs="Arial"/>
              </w:rPr>
              <w:t>Pedro P</w:t>
            </w:r>
            <w:r>
              <w:rPr>
                <w:rFonts w:ascii="Arial" w:hAnsi="Arial" w:cs="Arial"/>
              </w:rPr>
              <w:t>ablo Doménech</w:t>
            </w:r>
          </w:p>
        </w:tc>
        <w:tc>
          <w:tcPr>
            <w:tcW w:w="2204" w:type="dxa"/>
            <w:tcBorders>
              <w:top w:val="single" w:sz="8" w:space="0" w:color="2E74B5" w:themeColor="accent1" w:themeShade="BF"/>
              <w:left w:val="single" w:sz="18" w:space="0" w:color="2E74B5" w:themeColor="accent1" w:themeShade="BF"/>
              <w:bottom w:val="single" w:sz="8" w:space="0" w:color="2E74B5" w:themeColor="accent1" w:themeShade="BF"/>
              <w:right w:val="single" w:sz="18" w:space="0" w:color="2E74B5" w:themeColor="accent1" w:themeShade="BF"/>
            </w:tcBorders>
            <w:shd w:val="clear" w:color="auto" w:fill="FFFFFF"/>
            <w:vAlign w:val="center"/>
          </w:tcPr>
          <w:p w14:paraId="719DE428" w14:textId="77777777" w:rsidR="008E2CD0" w:rsidRPr="00E61C7E" w:rsidRDefault="00E61C7E" w:rsidP="00990730">
            <w:pPr>
              <w:jc w:val="center"/>
              <w:rPr>
                <w:rFonts w:ascii="Arial" w:hAnsi="Arial" w:cs="Arial"/>
              </w:rPr>
            </w:pPr>
            <w:r w:rsidRPr="00E61C7E">
              <w:rPr>
                <w:rFonts w:ascii="Arial" w:hAnsi="Arial" w:cs="Arial"/>
              </w:rPr>
              <w:t>5 (últimos retoques)</w:t>
            </w:r>
          </w:p>
        </w:tc>
      </w:tr>
      <w:tr w:rsidR="008E2CD0" w:rsidRPr="00E61C7E" w14:paraId="4365F1FB" w14:textId="77777777" w:rsidTr="00990730">
        <w:tc>
          <w:tcPr>
            <w:tcW w:w="2379" w:type="dxa"/>
            <w:tcBorders>
              <w:top w:val="single" w:sz="8" w:space="0" w:color="2E74B5" w:themeColor="accent1" w:themeShade="BF"/>
              <w:left w:val="single" w:sz="18" w:space="0" w:color="2E74B5" w:themeColor="accent1" w:themeShade="BF"/>
              <w:bottom w:val="single" w:sz="8" w:space="0" w:color="2E74B5" w:themeColor="accent1" w:themeShade="BF"/>
              <w:right w:val="single" w:sz="18" w:space="0" w:color="2E74B5" w:themeColor="accent1" w:themeShade="BF"/>
            </w:tcBorders>
            <w:shd w:val="clear" w:color="auto" w:fill="FFFFFF"/>
            <w:vAlign w:val="center"/>
          </w:tcPr>
          <w:p w14:paraId="2379FA5B" w14:textId="77777777" w:rsidR="008E2CD0" w:rsidRPr="00E61C7E" w:rsidRDefault="00E61C7E" w:rsidP="00990730">
            <w:pPr>
              <w:jc w:val="center"/>
              <w:rPr>
                <w:rFonts w:ascii="Arial" w:hAnsi="Arial" w:cs="Arial"/>
              </w:rPr>
            </w:pPr>
            <w:r w:rsidRPr="00E61C7E">
              <w:rPr>
                <w:rFonts w:ascii="Arial" w:hAnsi="Arial" w:cs="Arial"/>
              </w:rPr>
              <w:t>5</w:t>
            </w:r>
          </w:p>
        </w:tc>
        <w:tc>
          <w:tcPr>
            <w:tcW w:w="2221" w:type="dxa"/>
            <w:tcBorders>
              <w:top w:val="single" w:sz="8" w:space="0" w:color="2E74B5" w:themeColor="accent1" w:themeShade="BF"/>
              <w:left w:val="single" w:sz="18" w:space="0" w:color="2E74B5" w:themeColor="accent1" w:themeShade="BF"/>
              <w:bottom w:val="single" w:sz="8" w:space="0" w:color="2E74B5" w:themeColor="accent1" w:themeShade="BF"/>
              <w:right w:val="single" w:sz="18" w:space="0" w:color="2E74B5" w:themeColor="accent1" w:themeShade="BF"/>
            </w:tcBorders>
            <w:shd w:val="clear" w:color="auto" w:fill="FFFFFF"/>
            <w:vAlign w:val="center"/>
          </w:tcPr>
          <w:p w14:paraId="19863BA5" w14:textId="77777777" w:rsidR="008E2CD0" w:rsidRPr="00E61C7E" w:rsidRDefault="00E61C7E" w:rsidP="00990730">
            <w:pPr>
              <w:jc w:val="center"/>
              <w:rPr>
                <w:rFonts w:ascii="Arial" w:hAnsi="Arial" w:cs="Arial"/>
              </w:rPr>
            </w:pPr>
            <w:r w:rsidRPr="00E61C7E">
              <w:rPr>
                <w:rFonts w:ascii="Arial" w:hAnsi="Arial" w:cs="Arial"/>
              </w:rPr>
              <w:t>12/12/2016</w:t>
            </w:r>
          </w:p>
        </w:tc>
        <w:tc>
          <w:tcPr>
            <w:tcW w:w="2059" w:type="dxa"/>
            <w:tcBorders>
              <w:top w:val="single" w:sz="8" w:space="0" w:color="2E74B5" w:themeColor="accent1" w:themeShade="BF"/>
              <w:left w:val="single" w:sz="18" w:space="0" w:color="2E74B5" w:themeColor="accent1" w:themeShade="BF"/>
              <w:bottom w:val="single" w:sz="8" w:space="0" w:color="2E74B5" w:themeColor="accent1" w:themeShade="BF"/>
              <w:right w:val="single" w:sz="18" w:space="0" w:color="2E74B5" w:themeColor="accent1" w:themeShade="BF"/>
            </w:tcBorders>
            <w:shd w:val="clear" w:color="auto" w:fill="FFFFFF"/>
            <w:vAlign w:val="center"/>
          </w:tcPr>
          <w:p w14:paraId="4DAAE076" w14:textId="77777777" w:rsidR="008E2CD0" w:rsidRPr="00E61C7E" w:rsidRDefault="00990730" w:rsidP="00990730">
            <w:pPr>
              <w:jc w:val="center"/>
              <w:rPr>
                <w:rFonts w:ascii="Arial" w:hAnsi="Arial" w:cs="Arial"/>
              </w:rPr>
            </w:pPr>
            <w:r>
              <w:rPr>
                <w:rFonts w:ascii="Arial" w:hAnsi="Arial" w:cs="Arial"/>
              </w:rPr>
              <w:t>An Wei</w:t>
            </w:r>
            <w:r w:rsidR="00E61C7E" w:rsidRPr="00E61C7E">
              <w:rPr>
                <w:rFonts w:ascii="Arial" w:hAnsi="Arial" w:cs="Arial"/>
              </w:rPr>
              <w:t>, Enrique S</w:t>
            </w:r>
            <w:r>
              <w:rPr>
                <w:rFonts w:ascii="Arial" w:hAnsi="Arial" w:cs="Arial"/>
              </w:rPr>
              <w:t xml:space="preserve"> Salazar</w:t>
            </w:r>
          </w:p>
        </w:tc>
        <w:tc>
          <w:tcPr>
            <w:tcW w:w="2204" w:type="dxa"/>
            <w:tcBorders>
              <w:top w:val="single" w:sz="8" w:space="0" w:color="2E74B5" w:themeColor="accent1" w:themeShade="BF"/>
              <w:left w:val="single" w:sz="18" w:space="0" w:color="2E74B5" w:themeColor="accent1" w:themeShade="BF"/>
              <w:bottom w:val="single" w:sz="8" w:space="0" w:color="2E74B5" w:themeColor="accent1" w:themeShade="BF"/>
              <w:right w:val="single" w:sz="18" w:space="0" w:color="2E74B5" w:themeColor="accent1" w:themeShade="BF"/>
            </w:tcBorders>
            <w:shd w:val="clear" w:color="auto" w:fill="FFFFFF"/>
            <w:vAlign w:val="center"/>
          </w:tcPr>
          <w:p w14:paraId="2F71FF90" w14:textId="77777777" w:rsidR="008E2CD0" w:rsidRPr="00E61C7E" w:rsidRDefault="00E61C7E" w:rsidP="00990730">
            <w:pPr>
              <w:jc w:val="center"/>
              <w:rPr>
                <w:rFonts w:ascii="Arial" w:hAnsi="Arial" w:cs="Arial"/>
              </w:rPr>
            </w:pPr>
            <w:r w:rsidRPr="00E61C7E">
              <w:rPr>
                <w:rFonts w:ascii="Arial" w:hAnsi="Arial" w:cs="Arial"/>
              </w:rPr>
              <w:t>6</w:t>
            </w:r>
          </w:p>
        </w:tc>
      </w:tr>
      <w:tr w:rsidR="008E2CD0" w:rsidRPr="00E61C7E" w14:paraId="20C7C11C" w14:textId="77777777" w:rsidTr="00990730">
        <w:tc>
          <w:tcPr>
            <w:tcW w:w="2379" w:type="dxa"/>
            <w:tcBorders>
              <w:top w:val="single" w:sz="8" w:space="0" w:color="2E74B5" w:themeColor="accent1" w:themeShade="BF"/>
              <w:left w:val="single" w:sz="18" w:space="0" w:color="2E74B5" w:themeColor="accent1" w:themeShade="BF"/>
              <w:bottom w:val="single" w:sz="18" w:space="0" w:color="2E74B5" w:themeColor="accent1" w:themeShade="BF"/>
              <w:right w:val="single" w:sz="18" w:space="0" w:color="2E74B5" w:themeColor="accent1" w:themeShade="BF"/>
            </w:tcBorders>
            <w:shd w:val="clear" w:color="auto" w:fill="FFFFFF"/>
            <w:vAlign w:val="center"/>
          </w:tcPr>
          <w:p w14:paraId="39010CA4" w14:textId="77777777" w:rsidR="008E2CD0" w:rsidRPr="00E61C7E" w:rsidRDefault="00990730" w:rsidP="00990730">
            <w:pPr>
              <w:jc w:val="center"/>
              <w:rPr>
                <w:rFonts w:ascii="Arial" w:hAnsi="Arial" w:cs="Arial"/>
              </w:rPr>
            </w:pPr>
            <w:r>
              <w:rPr>
                <w:rFonts w:ascii="Arial" w:hAnsi="Arial" w:cs="Arial"/>
              </w:rPr>
              <w:t>6</w:t>
            </w:r>
          </w:p>
        </w:tc>
        <w:tc>
          <w:tcPr>
            <w:tcW w:w="2221" w:type="dxa"/>
            <w:tcBorders>
              <w:top w:val="single" w:sz="8" w:space="0" w:color="2E74B5" w:themeColor="accent1" w:themeShade="BF"/>
              <w:left w:val="single" w:sz="18" w:space="0" w:color="2E74B5" w:themeColor="accent1" w:themeShade="BF"/>
              <w:bottom w:val="single" w:sz="18" w:space="0" w:color="2E74B5" w:themeColor="accent1" w:themeShade="BF"/>
              <w:right w:val="single" w:sz="18" w:space="0" w:color="2E74B5" w:themeColor="accent1" w:themeShade="BF"/>
            </w:tcBorders>
            <w:shd w:val="clear" w:color="auto" w:fill="FFFFFF"/>
            <w:vAlign w:val="center"/>
          </w:tcPr>
          <w:p w14:paraId="784EBCFA" w14:textId="77777777" w:rsidR="008E2CD0" w:rsidRPr="00E61C7E" w:rsidRDefault="00E61C7E" w:rsidP="00990730">
            <w:pPr>
              <w:jc w:val="center"/>
              <w:rPr>
                <w:rFonts w:ascii="Arial" w:hAnsi="Arial" w:cs="Arial"/>
              </w:rPr>
            </w:pPr>
            <w:r w:rsidRPr="00E61C7E">
              <w:rPr>
                <w:rFonts w:ascii="Arial" w:hAnsi="Arial" w:cs="Arial"/>
              </w:rPr>
              <w:t>13/12/2016</w:t>
            </w:r>
          </w:p>
        </w:tc>
        <w:tc>
          <w:tcPr>
            <w:tcW w:w="2059" w:type="dxa"/>
            <w:tcBorders>
              <w:top w:val="single" w:sz="8" w:space="0" w:color="2E74B5" w:themeColor="accent1" w:themeShade="BF"/>
              <w:left w:val="single" w:sz="18" w:space="0" w:color="2E74B5" w:themeColor="accent1" w:themeShade="BF"/>
              <w:bottom w:val="single" w:sz="18" w:space="0" w:color="2E74B5" w:themeColor="accent1" w:themeShade="BF"/>
              <w:right w:val="single" w:sz="18" w:space="0" w:color="2E74B5" w:themeColor="accent1" w:themeShade="BF"/>
            </w:tcBorders>
            <w:shd w:val="clear" w:color="auto" w:fill="FFFFFF"/>
            <w:vAlign w:val="center"/>
          </w:tcPr>
          <w:p w14:paraId="7FB4B502" w14:textId="77777777" w:rsidR="008E2CD0" w:rsidRPr="00E61C7E" w:rsidRDefault="00E61C7E" w:rsidP="00990730">
            <w:pPr>
              <w:jc w:val="center"/>
              <w:rPr>
                <w:rFonts w:ascii="Arial" w:hAnsi="Arial" w:cs="Arial"/>
              </w:rPr>
            </w:pPr>
            <w:r w:rsidRPr="00E61C7E">
              <w:rPr>
                <w:rFonts w:ascii="Arial" w:hAnsi="Arial" w:cs="Arial"/>
              </w:rPr>
              <w:t>Beatriz V</w:t>
            </w:r>
            <w:r w:rsidR="00990730">
              <w:rPr>
                <w:rFonts w:ascii="Arial" w:hAnsi="Arial" w:cs="Arial"/>
              </w:rPr>
              <w:t>illegas</w:t>
            </w:r>
            <w:r w:rsidRPr="00E61C7E">
              <w:rPr>
                <w:rFonts w:ascii="Arial" w:hAnsi="Arial" w:cs="Arial"/>
              </w:rPr>
              <w:t>, Andrea</w:t>
            </w:r>
            <w:r w:rsidR="00990730">
              <w:rPr>
                <w:rFonts w:ascii="Arial" w:hAnsi="Arial" w:cs="Arial"/>
              </w:rPr>
              <w:t xml:space="preserve"> Martínez</w:t>
            </w:r>
            <w:r>
              <w:rPr>
                <w:rFonts w:ascii="Arial" w:hAnsi="Arial" w:cs="Arial"/>
              </w:rPr>
              <w:t>, Jennifer</w:t>
            </w:r>
            <w:r w:rsidR="00990730">
              <w:rPr>
                <w:rFonts w:ascii="Arial" w:hAnsi="Arial" w:cs="Arial"/>
              </w:rPr>
              <w:t xml:space="preserve"> Marmolejos</w:t>
            </w:r>
          </w:p>
        </w:tc>
        <w:tc>
          <w:tcPr>
            <w:tcW w:w="2204" w:type="dxa"/>
            <w:tcBorders>
              <w:top w:val="single" w:sz="8" w:space="0" w:color="2E74B5" w:themeColor="accent1" w:themeShade="BF"/>
              <w:left w:val="single" w:sz="18" w:space="0" w:color="2E74B5" w:themeColor="accent1" w:themeShade="BF"/>
              <w:bottom w:val="single" w:sz="18" w:space="0" w:color="2E74B5" w:themeColor="accent1" w:themeShade="BF"/>
              <w:right w:val="single" w:sz="18" w:space="0" w:color="2E74B5" w:themeColor="accent1" w:themeShade="BF"/>
            </w:tcBorders>
            <w:shd w:val="clear" w:color="auto" w:fill="FFFFFF"/>
            <w:vAlign w:val="center"/>
          </w:tcPr>
          <w:p w14:paraId="52910709" w14:textId="77777777" w:rsidR="008E2CD0" w:rsidRPr="00E61C7E" w:rsidRDefault="00E61C7E" w:rsidP="00990730">
            <w:pPr>
              <w:jc w:val="center"/>
              <w:rPr>
                <w:rFonts w:ascii="Arial" w:hAnsi="Arial" w:cs="Arial"/>
              </w:rPr>
            </w:pPr>
            <w:r>
              <w:rPr>
                <w:rFonts w:ascii="Arial" w:hAnsi="Arial" w:cs="Arial"/>
              </w:rPr>
              <w:t>3</w:t>
            </w:r>
            <w:r w:rsidR="00990730">
              <w:rPr>
                <w:rFonts w:ascii="Arial" w:hAnsi="Arial" w:cs="Arial"/>
              </w:rPr>
              <w:t>, 4</w:t>
            </w:r>
          </w:p>
        </w:tc>
      </w:tr>
    </w:tbl>
    <w:p w14:paraId="2A4804AC" w14:textId="77777777" w:rsidR="008E2CD0" w:rsidRDefault="008E2CD0">
      <w:bookmarkStart w:id="0" w:name="_30j0zll" w:colFirst="0" w:colLast="0"/>
      <w:bookmarkEnd w:id="0"/>
    </w:p>
    <w:p w14:paraId="27E8087D" w14:textId="77777777" w:rsidR="008E2CD0" w:rsidRDefault="008E2CD0"/>
    <w:p w14:paraId="0B9A5A43" w14:textId="77777777" w:rsidR="008E2CD0" w:rsidRDefault="008E2CD0"/>
    <w:p w14:paraId="58F4CBF0" w14:textId="77777777" w:rsidR="00FB23D6" w:rsidRDefault="00FB23D6" w:rsidP="00FB23D6">
      <w:pPr>
        <w:rPr>
          <w:ins w:id="1" w:author="Jennifer" w:date="2016-12-13T22:55:00Z"/>
          <w:rFonts w:ascii="Cambria" w:eastAsia="Cambria" w:hAnsi="Cambria" w:cs="Cambria"/>
          <w:b/>
          <w:color w:val="365F91"/>
          <w:sz w:val="32"/>
          <w:szCs w:val="32"/>
        </w:rPr>
      </w:pPr>
    </w:p>
    <w:p w14:paraId="42408DEE" w14:textId="77777777" w:rsidR="00FB23D6" w:rsidRDefault="00FB23D6" w:rsidP="00FB23D6">
      <w:pPr>
        <w:rPr>
          <w:ins w:id="2" w:author="Jennifer" w:date="2016-12-13T22:55:00Z"/>
          <w:rFonts w:ascii="Cambria" w:eastAsia="Cambria" w:hAnsi="Cambria" w:cs="Cambria"/>
          <w:b/>
          <w:color w:val="365F91"/>
          <w:sz w:val="32"/>
          <w:szCs w:val="32"/>
        </w:rPr>
      </w:pPr>
    </w:p>
    <w:p w14:paraId="4191B1D6" w14:textId="77777777" w:rsidR="00FB23D6" w:rsidRDefault="00FB23D6" w:rsidP="00FB23D6">
      <w:pPr>
        <w:rPr>
          <w:ins w:id="3" w:author="Jennifer" w:date="2016-12-13T22:55:00Z"/>
          <w:rFonts w:ascii="Cambria" w:eastAsia="Cambria" w:hAnsi="Cambria" w:cs="Cambria"/>
          <w:b/>
          <w:color w:val="365F91"/>
          <w:sz w:val="32"/>
          <w:szCs w:val="32"/>
        </w:rPr>
      </w:pPr>
    </w:p>
    <w:p w14:paraId="3F61BE0F" w14:textId="77777777" w:rsidR="00FB23D6" w:rsidRDefault="00FB23D6" w:rsidP="00FB23D6">
      <w:pPr>
        <w:rPr>
          <w:ins w:id="4" w:author="Jennifer" w:date="2016-12-13T22:55:00Z"/>
        </w:rPr>
      </w:pPr>
    </w:p>
    <w:p w14:paraId="35E91A19" w14:textId="0E15B607" w:rsidR="00FB23D6" w:rsidRDefault="00FB23D6" w:rsidP="00FB23D6">
      <w:pPr>
        <w:rPr>
          <w:ins w:id="5" w:author="Jennifer" w:date="2016-12-13T23:16:00Z"/>
        </w:rPr>
      </w:pPr>
      <w:ins w:id="6" w:author="Jennifer" w:date="2016-12-13T22:55:00Z">
        <w:r>
          <w:br w:type="page"/>
        </w:r>
      </w:ins>
    </w:p>
    <w:customXmlInsRangeStart w:id="7" w:author="Jennifer" w:date="2016-12-13T23:16:00Z"/>
    <w:sdt>
      <w:sdtPr>
        <w:id w:val="-140121727"/>
        <w:docPartObj>
          <w:docPartGallery w:val="Table of Contents"/>
          <w:docPartUnique/>
        </w:docPartObj>
      </w:sdtPr>
      <w:sdtEndPr>
        <w:rPr>
          <w:rFonts w:ascii="Calibri" w:eastAsia="Calibri" w:hAnsi="Calibri" w:cs="Calibri"/>
          <w:b/>
          <w:bCs/>
          <w:color w:val="00000A"/>
          <w:sz w:val="22"/>
          <w:szCs w:val="22"/>
        </w:rPr>
      </w:sdtEndPr>
      <w:sdtContent>
        <w:customXmlInsRangeEnd w:id="7"/>
        <w:p w14:paraId="5AA2AFBA" w14:textId="4DC6236F" w:rsidR="00FB3596" w:rsidRDefault="00FB3596">
          <w:pPr>
            <w:pStyle w:val="TtulodeTDC"/>
            <w:rPr>
              <w:ins w:id="8" w:author="Jennifer" w:date="2016-12-13T23:16:00Z"/>
            </w:rPr>
          </w:pPr>
          <w:ins w:id="9" w:author="Jennifer" w:date="2016-12-13T23:18:00Z">
            <w:r>
              <w:t>Índice</w:t>
            </w:r>
          </w:ins>
        </w:p>
        <w:p w14:paraId="52483CDC" w14:textId="77777777" w:rsidR="00DD0F1D" w:rsidRDefault="00FB3596">
          <w:pPr>
            <w:pStyle w:val="TDC1"/>
            <w:tabs>
              <w:tab w:val="left" w:pos="440"/>
              <w:tab w:val="right" w:pos="8494"/>
            </w:tabs>
            <w:rPr>
              <w:ins w:id="10" w:author="Jennifer" w:date="2016-12-13T23:22:00Z"/>
              <w:rFonts w:asciiTheme="minorHAnsi" w:eastAsiaTheme="minorEastAsia" w:hAnsiTheme="minorHAnsi" w:cstheme="minorBidi"/>
              <w:noProof/>
              <w:color w:val="auto"/>
            </w:rPr>
          </w:pPr>
          <w:ins w:id="11" w:author="Jennifer" w:date="2016-12-13T23:16:00Z">
            <w:r>
              <w:fldChar w:fldCharType="begin"/>
            </w:r>
            <w:r>
              <w:instrText xml:space="preserve"> TOC \o "1-3" \h \z \u </w:instrText>
            </w:r>
            <w:r>
              <w:fldChar w:fldCharType="separate"/>
            </w:r>
          </w:ins>
          <w:ins w:id="12" w:author="Jennifer" w:date="2016-12-13T23:22:00Z">
            <w:r w:rsidR="00DD0F1D" w:rsidRPr="00E0567A">
              <w:rPr>
                <w:rStyle w:val="Hipervnculo"/>
                <w:noProof/>
              </w:rPr>
              <w:fldChar w:fldCharType="begin"/>
            </w:r>
            <w:r w:rsidR="00DD0F1D" w:rsidRPr="00E0567A">
              <w:rPr>
                <w:rStyle w:val="Hipervnculo"/>
                <w:noProof/>
              </w:rPr>
              <w:instrText xml:space="preserve"> </w:instrText>
            </w:r>
            <w:r w:rsidR="00DD0F1D">
              <w:rPr>
                <w:noProof/>
              </w:rPr>
              <w:instrText>HYPERLINK \l "_Toc469434656"</w:instrText>
            </w:r>
            <w:r w:rsidR="00DD0F1D" w:rsidRPr="00E0567A">
              <w:rPr>
                <w:rStyle w:val="Hipervnculo"/>
                <w:noProof/>
              </w:rPr>
              <w:instrText xml:space="preserve"> </w:instrText>
            </w:r>
            <w:r w:rsidR="00DD0F1D" w:rsidRPr="00E0567A">
              <w:rPr>
                <w:rStyle w:val="Hipervnculo"/>
                <w:noProof/>
              </w:rPr>
            </w:r>
            <w:r w:rsidR="00DD0F1D" w:rsidRPr="00E0567A">
              <w:rPr>
                <w:rStyle w:val="Hipervnculo"/>
                <w:noProof/>
              </w:rPr>
              <w:fldChar w:fldCharType="separate"/>
            </w:r>
            <w:r w:rsidR="00DD0F1D" w:rsidRPr="00E0567A">
              <w:rPr>
                <w:rStyle w:val="Hipervnculo"/>
                <w:rFonts w:cs="Arial"/>
                <w:noProof/>
              </w:rPr>
              <w:t>1.</w:t>
            </w:r>
            <w:r w:rsidR="00DD0F1D">
              <w:rPr>
                <w:rFonts w:asciiTheme="minorHAnsi" w:eastAsiaTheme="minorEastAsia" w:hAnsiTheme="minorHAnsi" w:cstheme="minorBidi"/>
                <w:noProof/>
                <w:color w:val="auto"/>
              </w:rPr>
              <w:tab/>
            </w:r>
            <w:r w:rsidR="00DD0F1D" w:rsidRPr="00E0567A">
              <w:rPr>
                <w:rStyle w:val="Hipervnculo"/>
                <w:rFonts w:cs="Arial"/>
                <w:noProof/>
              </w:rPr>
              <w:t>Introducción</w:t>
            </w:r>
            <w:r w:rsidR="00DD0F1D">
              <w:rPr>
                <w:noProof/>
                <w:webHidden/>
              </w:rPr>
              <w:tab/>
            </w:r>
            <w:r w:rsidR="00DD0F1D">
              <w:rPr>
                <w:noProof/>
                <w:webHidden/>
              </w:rPr>
              <w:fldChar w:fldCharType="begin"/>
            </w:r>
            <w:r w:rsidR="00DD0F1D">
              <w:rPr>
                <w:noProof/>
                <w:webHidden/>
              </w:rPr>
              <w:instrText xml:space="preserve"> PAGEREF _Toc469434656 \h </w:instrText>
            </w:r>
            <w:r w:rsidR="00DD0F1D">
              <w:rPr>
                <w:noProof/>
                <w:webHidden/>
              </w:rPr>
            </w:r>
          </w:ins>
          <w:r w:rsidR="00DD0F1D">
            <w:rPr>
              <w:noProof/>
              <w:webHidden/>
            </w:rPr>
            <w:fldChar w:fldCharType="separate"/>
          </w:r>
          <w:ins w:id="13" w:author="Jennifer" w:date="2016-12-13T23:22:00Z">
            <w:r w:rsidR="00DD0F1D">
              <w:rPr>
                <w:noProof/>
                <w:webHidden/>
              </w:rPr>
              <w:t>7</w:t>
            </w:r>
            <w:r w:rsidR="00DD0F1D">
              <w:rPr>
                <w:noProof/>
                <w:webHidden/>
              </w:rPr>
              <w:fldChar w:fldCharType="end"/>
            </w:r>
            <w:r w:rsidR="00DD0F1D" w:rsidRPr="00E0567A">
              <w:rPr>
                <w:rStyle w:val="Hipervnculo"/>
                <w:noProof/>
              </w:rPr>
              <w:fldChar w:fldCharType="end"/>
            </w:r>
          </w:ins>
        </w:p>
        <w:p w14:paraId="385396DE" w14:textId="77777777" w:rsidR="00DD0F1D" w:rsidRDefault="00DD0F1D">
          <w:pPr>
            <w:pStyle w:val="TDC2"/>
            <w:tabs>
              <w:tab w:val="left" w:pos="880"/>
              <w:tab w:val="right" w:pos="8494"/>
            </w:tabs>
            <w:rPr>
              <w:ins w:id="14" w:author="Jennifer" w:date="2016-12-13T23:22:00Z"/>
              <w:rFonts w:cstheme="minorBidi"/>
              <w:noProof/>
            </w:rPr>
          </w:pPr>
          <w:ins w:id="15"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"_Toc469434657"</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1.1</w:t>
            </w:r>
            <w:r>
              <w:rPr>
                <w:rFonts w:cstheme="minorBidi"/>
                <w:noProof/>
              </w:rPr>
              <w:tab/>
            </w:r>
            <w:r w:rsidRPr="00E0567A">
              <w:rPr>
                <w:rStyle w:val="Hipervnculo"/>
                <w:noProof/>
              </w:rPr>
              <w:t>Propósito del plan</w:t>
            </w:r>
            <w:r>
              <w:rPr>
                <w:noProof/>
                <w:webHidden/>
              </w:rPr>
              <w:tab/>
            </w:r>
            <w:r>
              <w:rPr>
                <w:noProof/>
                <w:webHidden/>
              </w:rPr>
              <w:fldChar w:fldCharType="begin"/>
            </w:r>
            <w:r>
              <w:rPr>
                <w:noProof/>
                <w:webHidden/>
              </w:rPr>
              <w:instrText xml:space="preserve"> PAGEREF _Toc469434657 \h </w:instrText>
            </w:r>
            <w:r>
              <w:rPr>
                <w:noProof/>
                <w:webHidden/>
              </w:rPr>
            </w:r>
          </w:ins>
          <w:r>
            <w:rPr>
              <w:noProof/>
              <w:webHidden/>
            </w:rPr>
            <w:fldChar w:fldCharType="separate"/>
          </w:r>
          <w:ins w:id="16" w:author="Jennifer" w:date="2016-12-13T23:22:00Z">
            <w:r>
              <w:rPr>
                <w:noProof/>
                <w:webHidden/>
              </w:rPr>
              <w:t>7</w:t>
            </w:r>
            <w:r>
              <w:rPr>
                <w:noProof/>
                <w:webHidden/>
              </w:rPr>
              <w:fldChar w:fldCharType="end"/>
            </w:r>
            <w:r w:rsidRPr="00E0567A">
              <w:rPr>
                <w:rStyle w:val="Hipervnculo"/>
                <w:noProof/>
              </w:rPr>
              <w:fldChar w:fldCharType="end"/>
            </w:r>
          </w:ins>
        </w:p>
        <w:p w14:paraId="79CF9F68" w14:textId="77777777" w:rsidR="00DD0F1D" w:rsidRDefault="00DD0F1D">
          <w:pPr>
            <w:pStyle w:val="TDC2"/>
            <w:tabs>
              <w:tab w:val="left" w:pos="880"/>
              <w:tab w:val="right" w:pos="8494"/>
            </w:tabs>
            <w:rPr>
              <w:ins w:id="17" w:author="Jennifer" w:date="2016-12-13T23:22:00Z"/>
              <w:rFonts w:cstheme="minorBidi"/>
              <w:noProof/>
            </w:rPr>
          </w:pPr>
          <w:ins w:id="18"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"_Toc469434658"</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1.2</w:t>
            </w:r>
            <w:r>
              <w:rPr>
                <w:rFonts w:cstheme="minorBidi"/>
                <w:noProof/>
              </w:rPr>
              <w:tab/>
            </w:r>
            <w:r w:rsidRPr="00E0567A">
              <w:rPr>
                <w:rStyle w:val="Hipervnculo"/>
                <w:noProof/>
              </w:rPr>
              <w:t>Ámbito del proyecto y objetivos</w:t>
            </w:r>
            <w:r>
              <w:rPr>
                <w:noProof/>
                <w:webHidden/>
              </w:rPr>
              <w:tab/>
            </w:r>
            <w:r>
              <w:rPr>
                <w:noProof/>
                <w:webHidden/>
              </w:rPr>
              <w:fldChar w:fldCharType="begin"/>
            </w:r>
            <w:r>
              <w:rPr>
                <w:noProof/>
                <w:webHidden/>
              </w:rPr>
              <w:instrText xml:space="preserve"> PAGEREF _Toc469434658 \h </w:instrText>
            </w:r>
            <w:r>
              <w:rPr>
                <w:noProof/>
                <w:webHidden/>
              </w:rPr>
            </w:r>
          </w:ins>
          <w:r>
            <w:rPr>
              <w:noProof/>
              <w:webHidden/>
            </w:rPr>
            <w:fldChar w:fldCharType="separate"/>
          </w:r>
          <w:ins w:id="19" w:author="Jennifer" w:date="2016-12-13T23:22:00Z">
            <w:r>
              <w:rPr>
                <w:noProof/>
                <w:webHidden/>
              </w:rPr>
              <w:t>7</w:t>
            </w:r>
            <w:r>
              <w:rPr>
                <w:noProof/>
                <w:webHidden/>
              </w:rPr>
              <w:fldChar w:fldCharType="end"/>
            </w:r>
            <w:r w:rsidRPr="00E0567A">
              <w:rPr>
                <w:rStyle w:val="Hipervnculo"/>
                <w:noProof/>
              </w:rPr>
              <w:fldChar w:fldCharType="end"/>
            </w:r>
          </w:ins>
        </w:p>
        <w:p w14:paraId="2D23540A" w14:textId="77777777" w:rsidR="00DD0F1D" w:rsidRDefault="00DD0F1D">
          <w:pPr>
            <w:pStyle w:val="TDC2"/>
            <w:tabs>
              <w:tab w:val="left" w:pos="880"/>
              <w:tab w:val="right" w:pos="8494"/>
            </w:tabs>
            <w:rPr>
              <w:ins w:id="20" w:author="Jennifer" w:date="2016-12-13T23:22:00Z"/>
              <w:rFonts w:cstheme="minorBidi"/>
              <w:noProof/>
            </w:rPr>
          </w:pPr>
          <w:ins w:id="21"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"_Toc469434659"</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1.3</w:t>
            </w:r>
            <w:r>
              <w:rPr>
                <w:rFonts w:cstheme="minorBidi"/>
                <w:noProof/>
              </w:rPr>
              <w:tab/>
            </w:r>
            <w:r w:rsidRPr="00E0567A">
              <w:rPr>
                <w:rStyle w:val="Hipervnculo"/>
                <w:noProof/>
              </w:rPr>
              <w:t>Modelo de proceso</w:t>
            </w:r>
            <w:r>
              <w:rPr>
                <w:noProof/>
                <w:webHidden/>
              </w:rPr>
              <w:tab/>
            </w:r>
            <w:r>
              <w:rPr>
                <w:noProof/>
                <w:webHidden/>
              </w:rPr>
              <w:fldChar w:fldCharType="begin"/>
            </w:r>
            <w:r>
              <w:rPr>
                <w:noProof/>
                <w:webHidden/>
              </w:rPr>
              <w:instrText xml:space="preserve"> PAGEREF _Toc469434659 \h </w:instrText>
            </w:r>
            <w:r>
              <w:rPr>
                <w:noProof/>
                <w:webHidden/>
              </w:rPr>
            </w:r>
          </w:ins>
          <w:r>
            <w:rPr>
              <w:noProof/>
              <w:webHidden/>
            </w:rPr>
            <w:fldChar w:fldCharType="separate"/>
          </w:r>
          <w:ins w:id="22" w:author="Jennifer" w:date="2016-12-13T23:22:00Z">
            <w:r>
              <w:rPr>
                <w:noProof/>
                <w:webHidden/>
              </w:rPr>
              <w:t>7</w:t>
            </w:r>
            <w:r>
              <w:rPr>
                <w:noProof/>
                <w:webHidden/>
              </w:rPr>
              <w:fldChar w:fldCharType="end"/>
            </w:r>
            <w:r w:rsidRPr="00E0567A">
              <w:rPr>
                <w:rStyle w:val="Hipervnculo"/>
                <w:noProof/>
              </w:rPr>
              <w:fldChar w:fldCharType="end"/>
            </w:r>
          </w:ins>
        </w:p>
        <w:p w14:paraId="3F5BD5D4" w14:textId="77777777" w:rsidR="00DD0F1D" w:rsidRDefault="00DD0F1D">
          <w:pPr>
            <w:pStyle w:val="TDC1"/>
            <w:tabs>
              <w:tab w:val="left" w:pos="440"/>
              <w:tab w:val="right" w:pos="8494"/>
            </w:tabs>
            <w:rPr>
              <w:ins w:id="23" w:author="Jennifer" w:date="2016-12-13T23:22:00Z"/>
              <w:rFonts w:asciiTheme="minorHAnsi" w:eastAsiaTheme="minorEastAsia" w:hAnsiTheme="minorHAnsi" w:cstheme="minorBidi"/>
              <w:noProof/>
              <w:color w:val="auto"/>
            </w:rPr>
          </w:pPr>
          <w:ins w:id="24"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"_Toc469434660"</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2.</w:t>
            </w:r>
            <w:r>
              <w:rPr>
                <w:rFonts w:asciiTheme="minorHAnsi" w:eastAsiaTheme="minorEastAsia" w:hAnsiTheme="minorHAnsi" w:cstheme="minorBidi"/>
                <w:noProof/>
                <w:color w:val="auto"/>
              </w:rPr>
              <w:tab/>
            </w:r>
            <w:r w:rsidRPr="00E0567A">
              <w:rPr>
                <w:rStyle w:val="Hipervnculo"/>
                <w:noProof/>
              </w:rPr>
              <w:t>Estimaciones del proyecto</w:t>
            </w:r>
            <w:r>
              <w:rPr>
                <w:noProof/>
                <w:webHidden/>
              </w:rPr>
              <w:tab/>
            </w:r>
            <w:r>
              <w:rPr>
                <w:noProof/>
                <w:webHidden/>
              </w:rPr>
              <w:fldChar w:fldCharType="begin"/>
            </w:r>
            <w:r>
              <w:rPr>
                <w:noProof/>
                <w:webHidden/>
              </w:rPr>
              <w:instrText xml:space="preserve"> PAGEREF _Toc469434660 \h </w:instrText>
            </w:r>
            <w:r>
              <w:rPr>
                <w:noProof/>
                <w:webHidden/>
              </w:rPr>
            </w:r>
          </w:ins>
          <w:r>
            <w:rPr>
              <w:noProof/>
              <w:webHidden/>
            </w:rPr>
            <w:fldChar w:fldCharType="separate"/>
          </w:r>
          <w:ins w:id="25" w:author="Jennifer" w:date="2016-12-13T23:22:00Z">
            <w:r>
              <w:rPr>
                <w:noProof/>
                <w:webHidden/>
              </w:rPr>
              <w:t>8</w:t>
            </w:r>
            <w:r>
              <w:rPr>
                <w:noProof/>
                <w:webHidden/>
              </w:rPr>
              <w:fldChar w:fldCharType="end"/>
            </w:r>
            <w:r w:rsidRPr="00E0567A">
              <w:rPr>
                <w:rStyle w:val="Hipervnculo"/>
                <w:noProof/>
              </w:rPr>
              <w:fldChar w:fldCharType="end"/>
            </w:r>
          </w:ins>
        </w:p>
        <w:p w14:paraId="412709D2" w14:textId="77777777" w:rsidR="00DD0F1D" w:rsidRDefault="00DD0F1D">
          <w:pPr>
            <w:pStyle w:val="TDC2"/>
            <w:tabs>
              <w:tab w:val="left" w:pos="880"/>
              <w:tab w:val="right" w:pos="8494"/>
            </w:tabs>
            <w:rPr>
              <w:ins w:id="26" w:author="Jennifer" w:date="2016-12-13T23:22:00Z"/>
              <w:rFonts w:cstheme="minorBidi"/>
              <w:noProof/>
            </w:rPr>
          </w:pPr>
          <w:ins w:id="27"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"_Toc469434661"</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2.1</w:t>
            </w:r>
            <w:r>
              <w:rPr>
                <w:rFonts w:cstheme="minorBidi"/>
                <w:noProof/>
              </w:rPr>
              <w:tab/>
            </w:r>
            <w:r w:rsidRPr="00E0567A">
              <w:rPr>
                <w:rStyle w:val="Hipervnculo"/>
                <w:noProof/>
              </w:rPr>
              <w:t>Datos históricos</w:t>
            </w:r>
            <w:r>
              <w:rPr>
                <w:noProof/>
                <w:webHidden/>
              </w:rPr>
              <w:tab/>
            </w:r>
            <w:r>
              <w:rPr>
                <w:noProof/>
                <w:webHidden/>
              </w:rPr>
              <w:fldChar w:fldCharType="begin"/>
            </w:r>
            <w:r>
              <w:rPr>
                <w:noProof/>
                <w:webHidden/>
              </w:rPr>
              <w:instrText xml:space="preserve"> PAGEREF _Toc469434661 \h </w:instrText>
            </w:r>
            <w:r>
              <w:rPr>
                <w:noProof/>
                <w:webHidden/>
              </w:rPr>
            </w:r>
          </w:ins>
          <w:r>
            <w:rPr>
              <w:noProof/>
              <w:webHidden/>
            </w:rPr>
            <w:fldChar w:fldCharType="separate"/>
          </w:r>
          <w:ins w:id="28" w:author="Jennifer" w:date="2016-12-13T23:22:00Z">
            <w:r>
              <w:rPr>
                <w:noProof/>
                <w:webHidden/>
              </w:rPr>
              <w:t>8</w:t>
            </w:r>
            <w:r>
              <w:rPr>
                <w:noProof/>
                <w:webHidden/>
              </w:rPr>
              <w:fldChar w:fldCharType="end"/>
            </w:r>
            <w:r w:rsidRPr="00E0567A">
              <w:rPr>
                <w:rStyle w:val="Hipervnculo"/>
                <w:noProof/>
              </w:rPr>
              <w:fldChar w:fldCharType="end"/>
            </w:r>
          </w:ins>
        </w:p>
        <w:p w14:paraId="11B09509" w14:textId="77777777" w:rsidR="00DD0F1D" w:rsidRDefault="00DD0F1D">
          <w:pPr>
            <w:pStyle w:val="TDC2"/>
            <w:tabs>
              <w:tab w:val="left" w:pos="880"/>
              <w:tab w:val="right" w:pos="8494"/>
            </w:tabs>
            <w:rPr>
              <w:ins w:id="29" w:author="Jennifer" w:date="2016-12-13T23:22:00Z"/>
              <w:rFonts w:cstheme="minorBidi"/>
              <w:noProof/>
            </w:rPr>
          </w:pPr>
          <w:ins w:id="30"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"_Toc469434662"</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2.2</w:t>
            </w:r>
            <w:r>
              <w:rPr>
                <w:rFonts w:cstheme="minorBidi"/>
                <w:noProof/>
              </w:rPr>
              <w:tab/>
            </w:r>
            <w:r w:rsidRPr="00E0567A">
              <w:rPr>
                <w:rStyle w:val="Hipervnculo"/>
                <w:noProof/>
              </w:rPr>
              <w:t>Técnicas de estimación</w:t>
            </w:r>
            <w:r>
              <w:rPr>
                <w:noProof/>
                <w:webHidden/>
              </w:rPr>
              <w:tab/>
            </w:r>
            <w:r>
              <w:rPr>
                <w:noProof/>
                <w:webHidden/>
              </w:rPr>
              <w:fldChar w:fldCharType="begin"/>
            </w:r>
            <w:r>
              <w:rPr>
                <w:noProof/>
                <w:webHidden/>
              </w:rPr>
              <w:instrText xml:space="preserve"> PAGEREF _Toc469434662 \h </w:instrText>
            </w:r>
            <w:r>
              <w:rPr>
                <w:noProof/>
                <w:webHidden/>
              </w:rPr>
            </w:r>
          </w:ins>
          <w:r>
            <w:rPr>
              <w:noProof/>
              <w:webHidden/>
            </w:rPr>
            <w:fldChar w:fldCharType="separate"/>
          </w:r>
          <w:ins w:id="31" w:author="Jennifer" w:date="2016-12-13T23:22:00Z">
            <w:r>
              <w:rPr>
                <w:noProof/>
                <w:webHidden/>
              </w:rPr>
              <w:t>8</w:t>
            </w:r>
            <w:r>
              <w:rPr>
                <w:noProof/>
                <w:webHidden/>
              </w:rPr>
              <w:fldChar w:fldCharType="end"/>
            </w:r>
            <w:r w:rsidRPr="00E0567A">
              <w:rPr>
                <w:rStyle w:val="Hipervnculo"/>
                <w:noProof/>
              </w:rPr>
              <w:fldChar w:fldCharType="end"/>
            </w:r>
          </w:ins>
        </w:p>
        <w:p w14:paraId="3E522248" w14:textId="77777777" w:rsidR="00DD0F1D" w:rsidRDefault="00DD0F1D">
          <w:pPr>
            <w:pStyle w:val="TDC2"/>
            <w:tabs>
              <w:tab w:val="left" w:pos="880"/>
              <w:tab w:val="right" w:pos="8494"/>
            </w:tabs>
            <w:rPr>
              <w:ins w:id="32" w:author="Jennifer" w:date="2016-12-13T23:22:00Z"/>
              <w:rFonts w:cstheme="minorBidi"/>
              <w:noProof/>
            </w:rPr>
          </w:pPr>
          <w:ins w:id="33"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"_Toc469434663"</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2.3</w:t>
            </w:r>
            <w:r>
              <w:rPr>
                <w:rFonts w:cstheme="minorBidi"/>
                <w:noProof/>
              </w:rPr>
              <w:tab/>
            </w:r>
            <w:r w:rsidRPr="00E0567A">
              <w:rPr>
                <w:rStyle w:val="Hipervnculo"/>
                <w:noProof/>
              </w:rPr>
              <w:t>Estimaciones de esfuerzo, coste y duración</w:t>
            </w:r>
            <w:r>
              <w:rPr>
                <w:noProof/>
                <w:webHidden/>
              </w:rPr>
              <w:tab/>
            </w:r>
            <w:r>
              <w:rPr>
                <w:noProof/>
                <w:webHidden/>
              </w:rPr>
              <w:fldChar w:fldCharType="begin"/>
            </w:r>
            <w:r>
              <w:rPr>
                <w:noProof/>
                <w:webHidden/>
              </w:rPr>
              <w:instrText xml:space="preserve"> PAGEREF _Toc469434663 \h </w:instrText>
            </w:r>
            <w:r>
              <w:rPr>
                <w:noProof/>
                <w:webHidden/>
              </w:rPr>
            </w:r>
          </w:ins>
          <w:r>
            <w:rPr>
              <w:noProof/>
              <w:webHidden/>
            </w:rPr>
            <w:fldChar w:fldCharType="separate"/>
          </w:r>
          <w:ins w:id="34" w:author="Jennifer" w:date="2016-12-13T23:22:00Z">
            <w:r>
              <w:rPr>
                <w:noProof/>
                <w:webHidden/>
              </w:rPr>
              <w:t>9</w:t>
            </w:r>
            <w:r>
              <w:rPr>
                <w:noProof/>
                <w:webHidden/>
              </w:rPr>
              <w:fldChar w:fldCharType="end"/>
            </w:r>
            <w:r w:rsidRPr="00E0567A">
              <w:rPr>
                <w:rStyle w:val="Hipervnculo"/>
                <w:noProof/>
              </w:rPr>
              <w:fldChar w:fldCharType="end"/>
            </w:r>
          </w:ins>
        </w:p>
        <w:p w14:paraId="6FF9FDD8" w14:textId="77777777" w:rsidR="00DD0F1D" w:rsidRDefault="00DD0F1D">
          <w:pPr>
            <w:pStyle w:val="TDC1"/>
            <w:tabs>
              <w:tab w:val="left" w:pos="440"/>
              <w:tab w:val="right" w:pos="8494"/>
            </w:tabs>
            <w:rPr>
              <w:ins w:id="35" w:author="Jennifer" w:date="2016-12-13T23:22:00Z"/>
              <w:rFonts w:asciiTheme="minorHAnsi" w:eastAsiaTheme="minorEastAsia" w:hAnsiTheme="minorHAnsi" w:cstheme="minorBidi"/>
              <w:noProof/>
              <w:color w:val="auto"/>
            </w:rPr>
          </w:pPr>
          <w:ins w:id="36"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"_Toc469434664"</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3.</w:t>
            </w:r>
            <w:r>
              <w:rPr>
                <w:rFonts w:asciiTheme="minorHAnsi" w:eastAsiaTheme="minorEastAsia" w:hAnsiTheme="minorHAnsi" w:cstheme="minorBidi"/>
                <w:noProof/>
                <w:color w:val="auto"/>
              </w:rPr>
              <w:tab/>
            </w:r>
            <w:r w:rsidRPr="00E0567A">
              <w:rPr>
                <w:rStyle w:val="Hipervnculo"/>
                <w:noProof/>
              </w:rPr>
              <w:t>Estrategia de gestión del riesgo</w:t>
            </w:r>
            <w:r>
              <w:rPr>
                <w:noProof/>
                <w:webHidden/>
              </w:rPr>
              <w:tab/>
            </w:r>
            <w:r>
              <w:rPr>
                <w:noProof/>
                <w:webHidden/>
              </w:rPr>
              <w:fldChar w:fldCharType="begin"/>
            </w:r>
            <w:r>
              <w:rPr>
                <w:noProof/>
                <w:webHidden/>
              </w:rPr>
              <w:instrText xml:space="preserve"> PAGEREF _Toc469434664 \h </w:instrText>
            </w:r>
            <w:r>
              <w:rPr>
                <w:noProof/>
                <w:webHidden/>
              </w:rPr>
            </w:r>
          </w:ins>
          <w:r>
            <w:rPr>
              <w:noProof/>
              <w:webHidden/>
            </w:rPr>
            <w:fldChar w:fldCharType="separate"/>
          </w:r>
          <w:ins w:id="37" w:author="Jennifer" w:date="2016-12-13T23:22:00Z">
            <w:r>
              <w:rPr>
                <w:noProof/>
                <w:webHidden/>
              </w:rPr>
              <w:t>10</w:t>
            </w:r>
            <w:r>
              <w:rPr>
                <w:noProof/>
                <w:webHidden/>
              </w:rPr>
              <w:fldChar w:fldCharType="end"/>
            </w:r>
            <w:r w:rsidRPr="00E0567A">
              <w:rPr>
                <w:rStyle w:val="Hipervnculo"/>
                <w:noProof/>
              </w:rPr>
              <w:fldChar w:fldCharType="end"/>
            </w:r>
          </w:ins>
        </w:p>
        <w:p w14:paraId="648C3191" w14:textId="77777777" w:rsidR="00DD0F1D" w:rsidRDefault="00DD0F1D">
          <w:pPr>
            <w:pStyle w:val="TDC2"/>
            <w:tabs>
              <w:tab w:val="left" w:pos="880"/>
              <w:tab w:val="right" w:pos="8494"/>
            </w:tabs>
            <w:rPr>
              <w:ins w:id="38" w:author="Jennifer" w:date="2016-12-13T23:22:00Z"/>
              <w:rFonts w:cstheme="minorBidi"/>
              <w:noProof/>
            </w:rPr>
          </w:pPr>
          <w:ins w:id="39"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"_Toc469434665"</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3.1.</w:t>
            </w:r>
            <w:r>
              <w:rPr>
                <w:rFonts w:cstheme="minorBidi"/>
                <w:noProof/>
              </w:rPr>
              <w:tab/>
            </w:r>
            <w:r w:rsidRPr="00E0567A">
              <w:rPr>
                <w:rStyle w:val="Hipervnculo"/>
                <w:noProof/>
              </w:rPr>
              <w:t>Análisis del riesgo</w:t>
            </w:r>
            <w:r>
              <w:rPr>
                <w:noProof/>
                <w:webHidden/>
              </w:rPr>
              <w:tab/>
            </w:r>
            <w:r>
              <w:rPr>
                <w:noProof/>
                <w:webHidden/>
              </w:rPr>
              <w:fldChar w:fldCharType="begin"/>
            </w:r>
            <w:r>
              <w:rPr>
                <w:noProof/>
                <w:webHidden/>
              </w:rPr>
              <w:instrText xml:space="preserve"> PAGEREF _Toc469434665 \h </w:instrText>
            </w:r>
            <w:r>
              <w:rPr>
                <w:noProof/>
                <w:webHidden/>
              </w:rPr>
            </w:r>
          </w:ins>
          <w:r>
            <w:rPr>
              <w:noProof/>
              <w:webHidden/>
            </w:rPr>
            <w:fldChar w:fldCharType="separate"/>
          </w:r>
          <w:ins w:id="40" w:author="Jennifer" w:date="2016-12-13T23:22:00Z">
            <w:r>
              <w:rPr>
                <w:noProof/>
                <w:webHidden/>
              </w:rPr>
              <w:t>10</w:t>
            </w:r>
            <w:r>
              <w:rPr>
                <w:noProof/>
                <w:webHidden/>
              </w:rPr>
              <w:fldChar w:fldCharType="end"/>
            </w:r>
            <w:r w:rsidRPr="00E0567A">
              <w:rPr>
                <w:rStyle w:val="Hipervnculo"/>
                <w:noProof/>
              </w:rPr>
              <w:fldChar w:fldCharType="end"/>
            </w:r>
          </w:ins>
        </w:p>
        <w:p w14:paraId="7156694E" w14:textId="77777777" w:rsidR="00DD0F1D" w:rsidRDefault="00DD0F1D">
          <w:pPr>
            <w:pStyle w:val="TDC2"/>
            <w:tabs>
              <w:tab w:val="left" w:pos="880"/>
              <w:tab w:val="right" w:pos="8494"/>
            </w:tabs>
            <w:rPr>
              <w:ins w:id="41" w:author="Jennifer" w:date="2016-12-13T23:22:00Z"/>
              <w:rFonts w:cstheme="minorBidi"/>
              <w:noProof/>
            </w:rPr>
          </w:pPr>
          <w:ins w:id="42"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"_Toc469434666"</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3.2.</w:t>
            </w:r>
            <w:r>
              <w:rPr>
                <w:rFonts w:cstheme="minorBidi"/>
                <w:noProof/>
              </w:rPr>
              <w:tab/>
            </w:r>
            <w:r w:rsidRPr="00E0567A">
              <w:rPr>
                <w:rStyle w:val="Hipervnculo"/>
                <w:noProof/>
              </w:rPr>
              <w:t>Estudio de los riesgos</w:t>
            </w:r>
            <w:r>
              <w:rPr>
                <w:noProof/>
                <w:webHidden/>
              </w:rPr>
              <w:tab/>
            </w:r>
            <w:r>
              <w:rPr>
                <w:noProof/>
                <w:webHidden/>
              </w:rPr>
              <w:fldChar w:fldCharType="begin"/>
            </w:r>
            <w:r>
              <w:rPr>
                <w:noProof/>
                <w:webHidden/>
              </w:rPr>
              <w:instrText xml:space="preserve"> PAGEREF _Toc469434666 \h </w:instrText>
            </w:r>
            <w:r>
              <w:rPr>
                <w:noProof/>
                <w:webHidden/>
              </w:rPr>
            </w:r>
          </w:ins>
          <w:r>
            <w:rPr>
              <w:noProof/>
              <w:webHidden/>
            </w:rPr>
            <w:fldChar w:fldCharType="separate"/>
          </w:r>
          <w:ins w:id="43" w:author="Jennifer" w:date="2016-12-13T23:22:00Z">
            <w:r>
              <w:rPr>
                <w:noProof/>
                <w:webHidden/>
              </w:rPr>
              <w:t>10</w:t>
            </w:r>
            <w:r>
              <w:rPr>
                <w:noProof/>
                <w:webHidden/>
              </w:rPr>
              <w:fldChar w:fldCharType="end"/>
            </w:r>
            <w:r w:rsidRPr="00E0567A">
              <w:rPr>
                <w:rStyle w:val="Hipervnculo"/>
                <w:noProof/>
              </w:rPr>
              <w:fldChar w:fldCharType="end"/>
            </w:r>
          </w:ins>
        </w:p>
        <w:p w14:paraId="1B12C92D" w14:textId="77777777" w:rsidR="00DD0F1D" w:rsidRDefault="00DD0F1D">
          <w:pPr>
            <w:pStyle w:val="TDC2"/>
            <w:tabs>
              <w:tab w:val="left" w:pos="880"/>
              <w:tab w:val="right" w:pos="8494"/>
            </w:tabs>
            <w:rPr>
              <w:ins w:id="44" w:author="Jennifer" w:date="2016-12-13T23:22:00Z"/>
              <w:rFonts w:cstheme="minorBidi"/>
              <w:noProof/>
            </w:rPr>
          </w:pPr>
          <w:ins w:id="45"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"_Toc469434667"</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3.3.</w:t>
            </w:r>
            <w:r>
              <w:rPr>
                <w:rFonts w:cstheme="minorBidi"/>
                <w:noProof/>
              </w:rPr>
              <w:tab/>
            </w:r>
            <w:r w:rsidRPr="00E0567A">
              <w:rPr>
                <w:rStyle w:val="Hipervnculo"/>
                <w:noProof/>
              </w:rPr>
              <w:t>Plan de gestión del riesgo</w:t>
            </w:r>
            <w:r>
              <w:rPr>
                <w:noProof/>
                <w:webHidden/>
              </w:rPr>
              <w:tab/>
            </w:r>
            <w:r>
              <w:rPr>
                <w:noProof/>
                <w:webHidden/>
              </w:rPr>
              <w:fldChar w:fldCharType="begin"/>
            </w:r>
            <w:r>
              <w:rPr>
                <w:noProof/>
                <w:webHidden/>
              </w:rPr>
              <w:instrText xml:space="preserve"> PAGEREF _Toc469434667 \h </w:instrText>
            </w:r>
            <w:r>
              <w:rPr>
                <w:noProof/>
                <w:webHidden/>
              </w:rPr>
            </w:r>
          </w:ins>
          <w:r>
            <w:rPr>
              <w:noProof/>
              <w:webHidden/>
            </w:rPr>
            <w:fldChar w:fldCharType="separate"/>
          </w:r>
          <w:ins w:id="46" w:author="Jennifer" w:date="2016-12-13T23:22:00Z">
            <w:r>
              <w:rPr>
                <w:noProof/>
                <w:webHidden/>
              </w:rPr>
              <w:t>11</w:t>
            </w:r>
            <w:r>
              <w:rPr>
                <w:noProof/>
                <w:webHidden/>
              </w:rPr>
              <w:fldChar w:fldCharType="end"/>
            </w:r>
            <w:r w:rsidRPr="00E0567A">
              <w:rPr>
                <w:rStyle w:val="Hipervnculo"/>
                <w:noProof/>
              </w:rPr>
              <w:fldChar w:fldCharType="end"/>
            </w:r>
          </w:ins>
        </w:p>
        <w:p w14:paraId="3ABC964B" w14:textId="77777777" w:rsidR="00DD0F1D" w:rsidRDefault="00DD0F1D">
          <w:pPr>
            <w:pStyle w:val="TDC3"/>
            <w:tabs>
              <w:tab w:val="left" w:pos="1320"/>
              <w:tab w:val="right" w:pos="8494"/>
            </w:tabs>
            <w:rPr>
              <w:ins w:id="47" w:author="Jennifer" w:date="2016-12-13T23:22:00Z"/>
              <w:rFonts w:cstheme="minorBidi"/>
              <w:noProof/>
            </w:rPr>
          </w:pPr>
          <w:ins w:id="48"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"_Toc469434668"</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3.3.1.</w:t>
            </w:r>
            <w:r>
              <w:rPr>
                <w:rFonts w:cstheme="minorBidi"/>
                <w:noProof/>
              </w:rPr>
              <w:tab/>
            </w:r>
            <w:r w:rsidRPr="00E0567A">
              <w:rPr>
                <w:rStyle w:val="Hipervnculo"/>
                <w:noProof/>
              </w:rPr>
              <w:t>Introducción</w:t>
            </w:r>
            <w:r>
              <w:rPr>
                <w:noProof/>
                <w:webHidden/>
              </w:rPr>
              <w:tab/>
            </w:r>
            <w:r>
              <w:rPr>
                <w:noProof/>
                <w:webHidden/>
              </w:rPr>
              <w:fldChar w:fldCharType="begin"/>
            </w:r>
            <w:r>
              <w:rPr>
                <w:noProof/>
                <w:webHidden/>
              </w:rPr>
              <w:instrText xml:space="preserve"> PAGEREF _Toc469434668 \h </w:instrText>
            </w:r>
            <w:r>
              <w:rPr>
                <w:noProof/>
                <w:webHidden/>
              </w:rPr>
            </w:r>
          </w:ins>
          <w:r>
            <w:rPr>
              <w:noProof/>
              <w:webHidden/>
            </w:rPr>
            <w:fldChar w:fldCharType="separate"/>
          </w:r>
          <w:ins w:id="49" w:author="Jennifer" w:date="2016-12-13T23:22:00Z">
            <w:r>
              <w:rPr>
                <w:noProof/>
                <w:webHidden/>
              </w:rPr>
              <w:t>11</w:t>
            </w:r>
            <w:r>
              <w:rPr>
                <w:noProof/>
                <w:webHidden/>
              </w:rPr>
              <w:fldChar w:fldCharType="end"/>
            </w:r>
            <w:r w:rsidRPr="00E0567A">
              <w:rPr>
                <w:rStyle w:val="Hipervnculo"/>
                <w:noProof/>
              </w:rPr>
              <w:fldChar w:fldCharType="end"/>
            </w:r>
          </w:ins>
        </w:p>
        <w:p w14:paraId="6FDE9801" w14:textId="77777777" w:rsidR="00DD0F1D" w:rsidRDefault="00DD0F1D">
          <w:pPr>
            <w:pStyle w:val="TDC3"/>
            <w:tabs>
              <w:tab w:val="left" w:pos="1320"/>
              <w:tab w:val="right" w:pos="8494"/>
            </w:tabs>
            <w:rPr>
              <w:ins w:id="50" w:author="Jennifer" w:date="2016-12-13T23:22:00Z"/>
              <w:rFonts w:cstheme="minorBidi"/>
              <w:noProof/>
            </w:rPr>
          </w:pPr>
          <w:ins w:id="51"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"_Toc469434669"</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3.3.2.</w:t>
            </w:r>
            <w:r>
              <w:rPr>
                <w:rFonts w:cstheme="minorBidi"/>
                <w:noProof/>
              </w:rPr>
              <w:tab/>
            </w:r>
            <w:r w:rsidRPr="00E0567A">
              <w:rPr>
                <w:rStyle w:val="Hipervnculo"/>
                <w:noProof/>
              </w:rPr>
              <w:t>Priorización de riesgos del proyecto</w:t>
            </w:r>
            <w:r>
              <w:rPr>
                <w:noProof/>
                <w:webHidden/>
              </w:rPr>
              <w:tab/>
            </w:r>
            <w:r>
              <w:rPr>
                <w:noProof/>
                <w:webHidden/>
              </w:rPr>
              <w:fldChar w:fldCharType="begin"/>
            </w:r>
            <w:r>
              <w:rPr>
                <w:noProof/>
                <w:webHidden/>
              </w:rPr>
              <w:instrText xml:space="preserve"> PAGEREF _Toc469434669 \h </w:instrText>
            </w:r>
            <w:r>
              <w:rPr>
                <w:noProof/>
                <w:webHidden/>
              </w:rPr>
            </w:r>
          </w:ins>
          <w:r>
            <w:rPr>
              <w:noProof/>
              <w:webHidden/>
            </w:rPr>
            <w:fldChar w:fldCharType="separate"/>
          </w:r>
          <w:ins w:id="52" w:author="Jennifer" w:date="2016-12-13T23:22:00Z">
            <w:r>
              <w:rPr>
                <w:noProof/>
                <w:webHidden/>
              </w:rPr>
              <w:t>11</w:t>
            </w:r>
            <w:r>
              <w:rPr>
                <w:noProof/>
                <w:webHidden/>
              </w:rPr>
              <w:fldChar w:fldCharType="end"/>
            </w:r>
            <w:r w:rsidRPr="00E0567A">
              <w:rPr>
                <w:rStyle w:val="Hipervnculo"/>
                <w:noProof/>
              </w:rPr>
              <w:fldChar w:fldCharType="end"/>
            </w:r>
          </w:ins>
        </w:p>
        <w:p w14:paraId="497A599F" w14:textId="77777777" w:rsidR="00DD0F1D" w:rsidRDefault="00DD0F1D">
          <w:pPr>
            <w:pStyle w:val="TDC3"/>
            <w:tabs>
              <w:tab w:val="left" w:pos="1320"/>
              <w:tab w:val="right" w:pos="8494"/>
            </w:tabs>
            <w:rPr>
              <w:ins w:id="53" w:author="Jennifer" w:date="2016-12-13T23:22:00Z"/>
              <w:rFonts w:cstheme="minorBidi"/>
              <w:noProof/>
            </w:rPr>
          </w:pPr>
          <w:ins w:id="54"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"_Toc469434670"</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3.3.3.</w:t>
            </w:r>
            <w:r>
              <w:rPr>
                <w:rFonts w:cstheme="minorBidi"/>
                <w:noProof/>
              </w:rPr>
              <w:tab/>
            </w:r>
            <w:r w:rsidRPr="00E0567A">
              <w:rPr>
                <w:rStyle w:val="Hipervnculo"/>
                <w:noProof/>
              </w:rPr>
              <w:t>Reducción, supervisión y gestión del riesgo</w:t>
            </w:r>
            <w:r>
              <w:rPr>
                <w:noProof/>
                <w:webHidden/>
              </w:rPr>
              <w:tab/>
            </w:r>
            <w:r>
              <w:rPr>
                <w:noProof/>
                <w:webHidden/>
              </w:rPr>
              <w:fldChar w:fldCharType="begin"/>
            </w:r>
            <w:r>
              <w:rPr>
                <w:noProof/>
                <w:webHidden/>
              </w:rPr>
              <w:instrText xml:space="preserve"> PAGEREF _Toc469434670 \h </w:instrText>
            </w:r>
            <w:r>
              <w:rPr>
                <w:noProof/>
                <w:webHidden/>
              </w:rPr>
            </w:r>
          </w:ins>
          <w:r>
            <w:rPr>
              <w:noProof/>
              <w:webHidden/>
            </w:rPr>
            <w:fldChar w:fldCharType="separate"/>
          </w:r>
          <w:ins w:id="55" w:author="Jennifer" w:date="2016-12-13T23:22:00Z">
            <w:r>
              <w:rPr>
                <w:noProof/>
                <w:webHidden/>
              </w:rPr>
              <w:t>11</w:t>
            </w:r>
            <w:r>
              <w:rPr>
                <w:noProof/>
                <w:webHidden/>
              </w:rPr>
              <w:fldChar w:fldCharType="end"/>
            </w:r>
            <w:r w:rsidRPr="00E0567A">
              <w:rPr>
                <w:rStyle w:val="Hipervnculo"/>
                <w:noProof/>
              </w:rPr>
              <w:fldChar w:fldCharType="end"/>
            </w:r>
          </w:ins>
        </w:p>
        <w:p w14:paraId="75CCFAF5" w14:textId="77777777" w:rsidR="00DD0F1D" w:rsidRDefault="00DD0F1D">
          <w:pPr>
            <w:pStyle w:val="TDC2"/>
            <w:tabs>
              <w:tab w:val="left" w:pos="880"/>
              <w:tab w:val="right" w:pos="8494"/>
            </w:tabs>
            <w:rPr>
              <w:ins w:id="56" w:author="Jennifer" w:date="2016-12-13T23:22:00Z"/>
              <w:rFonts w:cstheme="minorBidi"/>
              <w:noProof/>
            </w:rPr>
          </w:pPr>
          <w:ins w:id="57"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"_Toc469434671"</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3.4.</w:t>
            </w:r>
            <w:r>
              <w:rPr>
                <w:rFonts w:cstheme="minorBidi"/>
                <w:noProof/>
              </w:rPr>
              <w:tab/>
            </w:r>
            <w:r w:rsidRPr="00E0567A">
              <w:rPr>
                <w:rStyle w:val="Hipervnculo"/>
                <w:noProof/>
              </w:rPr>
              <w:t>Resumen</w:t>
            </w:r>
            <w:r>
              <w:rPr>
                <w:noProof/>
                <w:webHidden/>
              </w:rPr>
              <w:tab/>
            </w:r>
            <w:r>
              <w:rPr>
                <w:noProof/>
                <w:webHidden/>
              </w:rPr>
              <w:fldChar w:fldCharType="begin"/>
            </w:r>
            <w:r>
              <w:rPr>
                <w:noProof/>
                <w:webHidden/>
              </w:rPr>
              <w:instrText xml:space="preserve"> PAGEREF _Toc469434671 \h </w:instrText>
            </w:r>
            <w:r>
              <w:rPr>
                <w:noProof/>
                <w:webHidden/>
              </w:rPr>
            </w:r>
          </w:ins>
          <w:r>
            <w:rPr>
              <w:noProof/>
              <w:webHidden/>
            </w:rPr>
            <w:fldChar w:fldCharType="separate"/>
          </w:r>
          <w:ins w:id="58" w:author="Jennifer" w:date="2016-12-13T23:22:00Z">
            <w:r>
              <w:rPr>
                <w:noProof/>
                <w:webHidden/>
              </w:rPr>
              <w:t>12</w:t>
            </w:r>
            <w:r>
              <w:rPr>
                <w:noProof/>
                <w:webHidden/>
              </w:rPr>
              <w:fldChar w:fldCharType="end"/>
            </w:r>
            <w:r w:rsidRPr="00E0567A">
              <w:rPr>
                <w:rStyle w:val="Hipervnculo"/>
                <w:noProof/>
              </w:rPr>
              <w:fldChar w:fldCharType="end"/>
            </w:r>
          </w:ins>
        </w:p>
        <w:p w14:paraId="53C46CCF" w14:textId="77777777" w:rsidR="00DD0F1D" w:rsidRDefault="00DD0F1D">
          <w:pPr>
            <w:pStyle w:val="TDC1"/>
            <w:tabs>
              <w:tab w:val="left" w:pos="440"/>
              <w:tab w:val="right" w:pos="8494"/>
            </w:tabs>
            <w:rPr>
              <w:ins w:id="59" w:author="Jennifer" w:date="2016-12-13T23:22:00Z"/>
              <w:rFonts w:asciiTheme="minorHAnsi" w:eastAsiaTheme="minorEastAsia" w:hAnsiTheme="minorHAnsi" w:cstheme="minorBidi"/>
              <w:noProof/>
              <w:color w:val="auto"/>
            </w:rPr>
          </w:pPr>
          <w:ins w:id="60"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"_Toc469434672"</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4.</w:t>
            </w:r>
            <w:r>
              <w:rPr>
                <w:rFonts w:asciiTheme="minorHAnsi" w:eastAsiaTheme="minorEastAsia" w:hAnsiTheme="minorHAnsi" w:cstheme="minorBidi"/>
                <w:noProof/>
                <w:color w:val="auto"/>
              </w:rPr>
              <w:tab/>
            </w:r>
            <w:r w:rsidRPr="00E0567A">
              <w:rPr>
                <w:rStyle w:val="Hipervnculo"/>
                <w:noProof/>
              </w:rPr>
              <w:t>Planificación temporal</w:t>
            </w:r>
            <w:r>
              <w:rPr>
                <w:noProof/>
                <w:webHidden/>
              </w:rPr>
              <w:tab/>
            </w:r>
            <w:r>
              <w:rPr>
                <w:noProof/>
                <w:webHidden/>
              </w:rPr>
              <w:fldChar w:fldCharType="begin"/>
            </w:r>
            <w:r>
              <w:rPr>
                <w:noProof/>
                <w:webHidden/>
              </w:rPr>
              <w:instrText xml:space="preserve"> PAGEREF _Toc469434672 \h </w:instrText>
            </w:r>
            <w:r>
              <w:rPr>
                <w:noProof/>
                <w:webHidden/>
              </w:rPr>
            </w:r>
          </w:ins>
          <w:r>
            <w:rPr>
              <w:noProof/>
              <w:webHidden/>
            </w:rPr>
            <w:fldChar w:fldCharType="separate"/>
          </w:r>
          <w:ins w:id="61" w:author="Jennifer" w:date="2016-12-13T23:22:00Z">
            <w:r>
              <w:rPr>
                <w:noProof/>
                <w:webHidden/>
              </w:rPr>
              <w:t>13</w:t>
            </w:r>
            <w:r>
              <w:rPr>
                <w:noProof/>
                <w:webHidden/>
              </w:rPr>
              <w:fldChar w:fldCharType="end"/>
            </w:r>
            <w:r w:rsidRPr="00E0567A">
              <w:rPr>
                <w:rStyle w:val="Hipervnculo"/>
                <w:noProof/>
              </w:rPr>
              <w:fldChar w:fldCharType="end"/>
            </w:r>
          </w:ins>
        </w:p>
        <w:p w14:paraId="318F18F1" w14:textId="77777777" w:rsidR="00DD0F1D" w:rsidRDefault="00DD0F1D">
          <w:pPr>
            <w:pStyle w:val="TDC2"/>
            <w:tabs>
              <w:tab w:val="left" w:pos="880"/>
              <w:tab w:val="right" w:pos="8494"/>
            </w:tabs>
            <w:rPr>
              <w:ins w:id="62" w:author="Jennifer" w:date="2016-12-13T23:22:00Z"/>
              <w:rFonts w:cstheme="minorBidi"/>
              <w:noProof/>
            </w:rPr>
          </w:pPr>
          <w:ins w:id="63"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"_Toc469434673"</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4.1.</w:t>
            </w:r>
            <w:r>
              <w:rPr>
                <w:rFonts w:cstheme="minorBidi"/>
                <w:noProof/>
              </w:rPr>
              <w:tab/>
            </w:r>
            <w:r w:rsidRPr="00E0567A">
              <w:rPr>
                <w:rStyle w:val="Hipervnculo"/>
                <w:noProof/>
              </w:rPr>
              <w:t>Estructura de descomposición del trabajo o Planificación temporal</w:t>
            </w:r>
            <w:r>
              <w:rPr>
                <w:noProof/>
                <w:webHidden/>
              </w:rPr>
              <w:tab/>
            </w:r>
            <w:r>
              <w:rPr>
                <w:noProof/>
                <w:webHidden/>
              </w:rPr>
              <w:fldChar w:fldCharType="begin"/>
            </w:r>
            <w:r>
              <w:rPr>
                <w:noProof/>
                <w:webHidden/>
              </w:rPr>
              <w:instrText xml:space="preserve"> PAGEREF _Toc469434673 \h </w:instrText>
            </w:r>
            <w:r>
              <w:rPr>
                <w:noProof/>
                <w:webHidden/>
              </w:rPr>
            </w:r>
          </w:ins>
          <w:r>
            <w:rPr>
              <w:noProof/>
              <w:webHidden/>
            </w:rPr>
            <w:fldChar w:fldCharType="separate"/>
          </w:r>
          <w:ins w:id="64" w:author="Jennifer" w:date="2016-12-13T23:22:00Z">
            <w:r>
              <w:rPr>
                <w:noProof/>
                <w:webHidden/>
              </w:rPr>
              <w:t>13</w:t>
            </w:r>
            <w:r>
              <w:rPr>
                <w:noProof/>
                <w:webHidden/>
              </w:rPr>
              <w:fldChar w:fldCharType="end"/>
            </w:r>
            <w:r w:rsidRPr="00E0567A">
              <w:rPr>
                <w:rStyle w:val="Hipervnculo"/>
                <w:noProof/>
              </w:rPr>
              <w:fldChar w:fldCharType="end"/>
            </w:r>
          </w:ins>
        </w:p>
        <w:p w14:paraId="59BCA3ED" w14:textId="77777777" w:rsidR="00DD0F1D" w:rsidRDefault="00DD0F1D">
          <w:pPr>
            <w:pStyle w:val="TDC2"/>
            <w:tabs>
              <w:tab w:val="left" w:pos="880"/>
              <w:tab w:val="right" w:pos="8494"/>
            </w:tabs>
            <w:rPr>
              <w:ins w:id="65" w:author="Jennifer" w:date="2016-12-13T23:22:00Z"/>
              <w:rFonts w:cstheme="minorBidi"/>
              <w:noProof/>
            </w:rPr>
          </w:pPr>
          <w:ins w:id="66"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"_Toc469434674"</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4.2.</w:t>
            </w:r>
            <w:r>
              <w:rPr>
                <w:rFonts w:cstheme="minorBidi"/>
                <w:noProof/>
              </w:rPr>
              <w:tab/>
            </w:r>
            <w:r w:rsidRPr="00E0567A">
              <w:rPr>
                <w:rStyle w:val="Hipervnculo"/>
                <w:noProof/>
              </w:rPr>
              <w:t>Gráfico Gantt</w:t>
            </w:r>
            <w:r>
              <w:rPr>
                <w:noProof/>
                <w:webHidden/>
              </w:rPr>
              <w:tab/>
            </w:r>
            <w:r>
              <w:rPr>
                <w:noProof/>
                <w:webHidden/>
              </w:rPr>
              <w:fldChar w:fldCharType="begin"/>
            </w:r>
            <w:r>
              <w:rPr>
                <w:noProof/>
                <w:webHidden/>
              </w:rPr>
              <w:instrText xml:space="preserve"> PAGEREF _Toc469434674 \h </w:instrText>
            </w:r>
            <w:r>
              <w:rPr>
                <w:noProof/>
                <w:webHidden/>
              </w:rPr>
            </w:r>
          </w:ins>
          <w:r>
            <w:rPr>
              <w:noProof/>
              <w:webHidden/>
            </w:rPr>
            <w:fldChar w:fldCharType="separate"/>
          </w:r>
          <w:ins w:id="67" w:author="Jennifer" w:date="2016-12-13T23:22:00Z">
            <w:r>
              <w:rPr>
                <w:noProof/>
                <w:webHidden/>
              </w:rPr>
              <w:t>15</w:t>
            </w:r>
            <w:r>
              <w:rPr>
                <w:noProof/>
                <w:webHidden/>
              </w:rPr>
              <w:fldChar w:fldCharType="end"/>
            </w:r>
            <w:r w:rsidRPr="00E0567A">
              <w:rPr>
                <w:rStyle w:val="Hipervnculo"/>
                <w:noProof/>
              </w:rPr>
              <w:fldChar w:fldCharType="end"/>
            </w:r>
          </w:ins>
        </w:p>
        <w:p w14:paraId="34E994CA" w14:textId="3254594A" w:rsidR="00DD0F1D" w:rsidRDefault="00DD0F1D">
          <w:pPr>
            <w:pStyle w:val="TDC2"/>
            <w:tabs>
              <w:tab w:val="left" w:pos="880"/>
              <w:tab w:val="right" w:pos="8494"/>
            </w:tabs>
            <w:rPr>
              <w:ins w:id="68" w:author="Jennifer" w:date="2016-12-13T23:22:00Z"/>
              <w:rFonts w:cstheme="minorBidi"/>
              <w:noProof/>
            </w:rPr>
          </w:pPr>
          <w:ins w:id="69"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"_Toc469434675"</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4.3.</w:t>
            </w:r>
            <w:r>
              <w:rPr>
                <w:rFonts w:cstheme="minorBidi"/>
                <w:noProof/>
              </w:rPr>
              <w:tab/>
            </w:r>
            <w:r w:rsidRPr="00E0567A">
              <w:rPr>
                <w:rStyle w:val="Hipervnculo"/>
                <w:noProof/>
              </w:rPr>
              <w:t>Red de tareas</w:t>
            </w:r>
            <w:r>
              <w:rPr>
                <w:noProof/>
                <w:webHidden/>
              </w:rPr>
              <w:tab/>
            </w:r>
            <w:r>
              <w:rPr>
                <w:noProof/>
                <w:webHidden/>
              </w:rPr>
              <w:fldChar w:fldCharType="begin"/>
            </w:r>
            <w:r>
              <w:rPr>
                <w:noProof/>
                <w:webHidden/>
              </w:rPr>
              <w:instrText xml:space="preserve"> PAGEREF _Toc469434675 \h </w:instrText>
            </w:r>
            <w:r>
              <w:rPr>
                <w:noProof/>
                <w:webHidden/>
              </w:rPr>
            </w:r>
          </w:ins>
          <w:r>
            <w:rPr>
              <w:noProof/>
              <w:webHidden/>
            </w:rPr>
            <w:fldChar w:fldCharType="separate"/>
          </w:r>
          <w:ins w:id="70" w:author="Jennifer" w:date="2016-12-13T23:22:00Z">
            <w:r>
              <w:rPr>
                <w:noProof/>
                <w:webHidden/>
              </w:rPr>
              <w:t>16</w:t>
            </w:r>
            <w:r>
              <w:rPr>
                <w:noProof/>
                <w:webHidden/>
              </w:rPr>
              <w:fldChar w:fldCharType="end"/>
            </w:r>
            <w:r w:rsidRPr="00E0567A">
              <w:rPr>
                <w:rStyle w:val="Hipervnculo"/>
                <w:noProof/>
              </w:rPr>
              <w:fldChar w:fldCharType="end"/>
            </w:r>
          </w:ins>
        </w:p>
        <w:p w14:paraId="7FFDCD1D" w14:textId="77777777" w:rsidR="00DD0F1D" w:rsidRDefault="00DD0F1D">
          <w:pPr>
            <w:pStyle w:val="TDC1"/>
            <w:tabs>
              <w:tab w:val="left" w:pos="440"/>
              <w:tab w:val="right" w:pos="8494"/>
            </w:tabs>
            <w:rPr>
              <w:ins w:id="71" w:author="Jennifer" w:date="2016-12-13T23:22:00Z"/>
              <w:rFonts w:asciiTheme="minorHAnsi" w:eastAsiaTheme="minorEastAsia" w:hAnsiTheme="minorHAnsi" w:cstheme="minorBidi"/>
              <w:noProof/>
              <w:color w:val="auto"/>
            </w:rPr>
          </w:pPr>
          <w:ins w:id="72"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"_Toc469434676"</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5.</w:t>
            </w:r>
            <w:r>
              <w:rPr>
                <w:rFonts w:asciiTheme="minorHAnsi" w:eastAsiaTheme="minorEastAsia" w:hAnsiTheme="minorHAnsi" w:cstheme="minorBidi"/>
                <w:noProof/>
                <w:color w:val="auto"/>
              </w:rPr>
              <w:tab/>
            </w:r>
            <w:r w:rsidRPr="00E0567A">
              <w:rPr>
                <w:rStyle w:val="Hipervnculo"/>
                <w:noProof/>
              </w:rPr>
              <w:t>Recursos del proyecto</w:t>
            </w:r>
            <w:r>
              <w:rPr>
                <w:noProof/>
                <w:webHidden/>
              </w:rPr>
              <w:tab/>
            </w:r>
            <w:r>
              <w:rPr>
                <w:noProof/>
                <w:webHidden/>
              </w:rPr>
              <w:fldChar w:fldCharType="begin"/>
            </w:r>
            <w:r>
              <w:rPr>
                <w:noProof/>
                <w:webHidden/>
              </w:rPr>
              <w:instrText xml:space="preserve"> PAGEREF _Toc469434676 \h </w:instrText>
            </w:r>
            <w:r>
              <w:rPr>
                <w:noProof/>
                <w:webHidden/>
              </w:rPr>
            </w:r>
          </w:ins>
          <w:r>
            <w:rPr>
              <w:noProof/>
              <w:webHidden/>
            </w:rPr>
            <w:fldChar w:fldCharType="separate"/>
          </w:r>
          <w:ins w:id="73" w:author="Jennifer" w:date="2016-12-13T23:22:00Z">
            <w:r>
              <w:rPr>
                <w:noProof/>
                <w:webHidden/>
              </w:rPr>
              <w:t>17</w:t>
            </w:r>
            <w:r>
              <w:rPr>
                <w:noProof/>
                <w:webHidden/>
              </w:rPr>
              <w:fldChar w:fldCharType="end"/>
            </w:r>
            <w:r w:rsidRPr="00E0567A">
              <w:rPr>
                <w:rStyle w:val="Hipervnculo"/>
                <w:noProof/>
              </w:rPr>
              <w:fldChar w:fldCharType="end"/>
            </w:r>
          </w:ins>
        </w:p>
        <w:p w14:paraId="46B2D988" w14:textId="77777777" w:rsidR="00DD0F1D" w:rsidRDefault="00DD0F1D">
          <w:pPr>
            <w:pStyle w:val="TDC2"/>
            <w:tabs>
              <w:tab w:val="left" w:pos="880"/>
              <w:tab w:val="right" w:pos="8494"/>
            </w:tabs>
            <w:rPr>
              <w:ins w:id="74" w:author="Jennifer" w:date="2016-12-13T23:22:00Z"/>
              <w:rFonts w:cstheme="minorBidi"/>
              <w:noProof/>
            </w:rPr>
          </w:pPr>
          <w:ins w:id="75"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"_Toc469434677"</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5.1.</w:t>
            </w:r>
            <w:r>
              <w:rPr>
                <w:rFonts w:cstheme="minorBidi"/>
                <w:noProof/>
              </w:rPr>
              <w:tab/>
            </w:r>
            <w:r w:rsidRPr="00E0567A">
              <w:rPr>
                <w:rStyle w:val="Hipervnculo"/>
                <w:noProof/>
              </w:rPr>
              <w:t>Personal</w:t>
            </w:r>
            <w:r>
              <w:rPr>
                <w:noProof/>
                <w:webHidden/>
              </w:rPr>
              <w:tab/>
            </w:r>
            <w:r>
              <w:rPr>
                <w:noProof/>
                <w:webHidden/>
              </w:rPr>
              <w:fldChar w:fldCharType="begin"/>
            </w:r>
            <w:r>
              <w:rPr>
                <w:noProof/>
                <w:webHidden/>
              </w:rPr>
              <w:instrText xml:space="preserve"> PAGEREF _Toc469434677 \h </w:instrText>
            </w:r>
            <w:r>
              <w:rPr>
                <w:noProof/>
                <w:webHidden/>
              </w:rPr>
            </w:r>
          </w:ins>
          <w:r>
            <w:rPr>
              <w:noProof/>
              <w:webHidden/>
            </w:rPr>
            <w:fldChar w:fldCharType="separate"/>
          </w:r>
          <w:ins w:id="76" w:author="Jennifer" w:date="2016-12-13T23:22:00Z">
            <w:r>
              <w:rPr>
                <w:noProof/>
                <w:webHidden/>
              </w:rPr>
              <w:t>17</w:t>
            </w:r>
            <w:r>
              <w:rPr>
                <w:noProof/>
                <w:webHidden/>
              </w:rPr>
              <w:fldChar w:fldCharType="end"/>
            </w:r>
            <w:r w:rsidRPr="00E0567A">
              <w:rPr>
                <w:rStyle w:val="Hipervnculo"/>
                <w:noProof/>
              </w:rPr>
              <w:fldChar w:fldCharType="end"/>
            </w:r>
          </w:ins>
        </w:p>
        <w:p w14:paraId="565003F5" w14:textId="77777777" w:rsidR="00DD0F1D" w:rsidRDefault="00DD0F1D">
          <w:pPr>
            <w:pStyle w:val="TDC2"/>
            <w:tabs>
              <w:tab w:val="left" w:pos="880"/>
              <w:tab w:val="right" w:pos="8494"/>
            </w:tabs>
            <w:rPr>
              <w:ins w:id="77" w:author="Jennifer" w:date="2016-12-13T23:22:00Z"/>
              <w:rFonts w:cstheme="minorBidi"/>
              <w:noProof/>
            </w:rPr>
          </w:pPr>
          <w:ins w:id="78"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"_Toc469434678"</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5.2.</w:t>
            </w:r>
            <w:r>
              <w:rPr>
                <w:rFonts w:cstheme="minorBidi"/>
                <w:noProof/>
              </w:rPr>
              <w:tab/>
            </w:r>
            <w:r w:rsidRPr="00E0567A">
              <w:rPr>
                <w:rStyle w:val="Hipervnculo"/>
                <w:noProof/>
              </w:rPr>
              <w:t>Hardware y software</w:t>
            </w:r>
            <w:r>
              <w:rPr>
                <w:noProof/>
                <w:webHidden/>
              </w:rPr>
              <w:tab/>
            </w:r>
            <w:r>
              <w:rPr>
                <w:noProof/>
                <w:webHidden/>
              </w:rPr>
              <w:fldChar w:fldCharType="begin"/>
            </w:r>
            <w:r>
              <w:rPr>
                <w:noProof/>
                <w:webHidden/>
              </w:rPr>
              <w:instrText xml:space="preserve"> PAGEREF _Toc469434678 \h </w:instrText>
            </w:r>
            <w:r>
              <w:rPr>
                <w:noProof/>
                <w:webHidden/>
              </w:rPr>
            </w:r>
          </w:ins>
          <w:r>
            <w:rPr>
              <w:noProof/>
              <w:webHidden/>
            </w:rPr>
            <w:fldChar w:fldCharType="separate"/>
          </w:r>
          <w:ins w:id="79" w:author="Jennifer" w:date="2016-12-13T23:22:00Z">
            <w:r>
              <w:rPr>
                <w:noProof/>
                <w:webHidden/>
              </w:rPr>
              <w:t>17</w:t>
            </w:r>
            <w:r>
              <w:rPr>
                <w:noProof/>
                <w:webHidden/>
              </w:rPr>
              <w:fldChar w:fldCharType="end"/>
            </w:r>
            <w:r w:rsidRPr="00E0567A">
              <w:rPr>
                <w:rStyle w:val="Hipervnculo"/>
                <w:noProof/>
              </w:rPr>
              <w:fldChar w:fldCharType="end"/>
            </w:r>
          </w:ins>
        </w:p>
        <w:p w14:paraId="56B4A7C4" w14:textId="77777777" w:rsidR="00DD0F1D" w:rsidRDefault="00DD0F1D">
          <w:pPr>
            <w:pStyle w:val="TDC2"/>
            <w:tabs>
              <w:tab w:val="left" w:pos="880"/>
              <w:tab w:val="right" w:pos="8494"/>
            </w:tabs>
            <w:rPr>
              <w:ins w:id="80" w:author="Jennifer" w:date="2016-12-13T23:22:00Z"/>
              <w:rFonts w:cstheme="minorBidi"/>
              <w:noProof/>
            </w:rPr>
          </w:pPr>
          <w:ins w:id="81"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"_Toc469434679"</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5.3.</w:t>
            </w:r>
            <w:r>
              <w:rPr>
                <w:rFonts w:cstheme="minorBidi"/>
                <w:noProof/>
              </w:rPr>
              <w:tab/>
            </w:r>
            <w:r w:rsidRPr="00E0567A">
              <w:rPr>
                <w:rStyle w:val="Hipervnculo"/>
                <w:noProof/>
              </w:rPr>
              <w:t>Lista de recursos</w:t>
            </w:r>
            <w:r>
              <w:rPr>
                <w:noProof/>
                <w:webHidden/>
              </w:rPr>
              <w:tab/>
            </w:r>
            <w:r>
              <w:rPr>
                <w:noProof/>
                <w:webHidden/>
              </w:rPr>
              <w:fldChar w:fldCharType="begin"/>
            </w:r>
            <w:r>
              <w:rPr>
                <w:noProof/>
                <w:webHidden/>
              </w:rPr>
              <w:instrText xml:space="preserve"> PAGEREF _Toc469434679 \h </w:instrText>
            </w:r>
            <w:r>
              <w:rPr>
                <w:noProof/>
                <w:webHidden/>
              </w:rPr>
            </w:r>
          </w:ins>
          <w:r>
            <w:rPr>
              <w:noProof/>
              <w:webHidden/>
            </w:rPr>
            <w:fldChar w:fldCharType="separate"/>
          </w:r>
          <w:ins w:id="82" w:author="Jennifer" w:date="2016-12-13T23:22:00Z">
            <w:r>
              <w:rPr>
                <w:noProof/>
                <w:webHidden/>
              </w:rPr>
              <w:t>18</w:t>
            </w:r>
            <w:r>
              <w:rPr>
                <w:noProof/>
                <w:webHidden/>
              </w:rPr>
              <w:fldChar w:fldCharType="end"/>
            </w:r>
            <w:r w:rsidRPr="00E0567A">
              <w:rPr>
                <w:rStyle w:val="Hipervnculo"/>
                <w:noProof/>
              </w:rPr>
              <w:fldChar w:fldCharType="end"/>
            </w:r>
          </w:ins>
        </w:p>
        <w:p w14:paraId="6B94FB45" w14:textId="77777777" w:rsidR="00DD0F1D" w:rsidRDefault="00DD0F1D">
          <w:pPr>
            <w:pStyle w:val="TDC1"/>
            <w:tabs>
              <w:tab w:val="left" w:pos="440"/>
              <w:tab w:val="right" w:pos="8494"/>
            </w:tabs>
            <w:rPr>
              <w:ins w:id="83" w:author="Jennifer" w:date="2016-12-13T23:22:00Z"/>
              <w:rFonts w:asciiTheme="minorHAnsi" w:eastAsiaTheme="minorEastAsia" w:hAnsiTheme="minorHAnsi" w:cstheme="minorBidi"/>
              <w:noProof/>
              <w:color w:val="auto"/>
            </w:rPr>
          </w:pPr>
          <w:ins w:id="84"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"_Toc469434680"</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6.</w:t>
            </w:r>
            <w:r>
              <w:rPr>
                <w:rFonts w:asciiTheme="minorHAnsi" w:eastAsiaTheme="minorEastAsia" w:hAnsiTheme="minorHAnsi" w:cstheme="minorBidi"/>
                <w:noProof/>
                <w:color w:val="auto"/>
              </w:rPr>
              <w:tab/>
            </w:r>
            <w:r w:rsidRPr="00E0567A">
              <w:rPr>
                <w:rStyle w:val="Hipervnculo"/>
                <w:noProof/>
              </w:rPr>
              <w:t>Organización del personal</w:t>
            </w:r>
            <w:r>
              <w:rPr>
                <w:noProof/>
                <w:webHidden/>
              </w:rPr>
              <w:tab/>
            </w:r>
            <w:r>
              <w:rPr>
                <w:noProof/>
                <w:webHidden/>
              </w:rPr>
              <w:fldChar w:fldCharType="begin"/>
            </w:r>
            <w:r>
              <w:rPr>
                <w:noProof/>
                <w:webHidden/>
              </w:rPr>
              <w:instrText xml:space="preserve"> PAGEREF _Toc469434680 \h </w:instrText>
            </w:r>
            <w:r>
              <w:rPr>
                <w:noProof/>
                <w:webHidden/>
              </w:rPr>
            </w:r>
          </w:ins>
          <w:r>
            <w:rPr>
              <w:noProof/>
              <w:webHidden/>
            </w:rPr>
            <w:fldChar w:fldCharType="separate"/>
          </w:r>
          <w:ins w:id="85" w:author="Jennifer" w:date="2016-12-13T23:22:00Z">
            <w:r>
              <w:rPr>
                <w:noProof/>
                <w:webHidden/>
              </w:rPr>
              <w:t>18</w:t>
            </w:r>
            <w:r>
              <w:rPr>
                <w:noProof/>
                <w:webHidden/>
              </w:rPr>
              <w:fldChar w:fldCharType="end"/>
            </w:r>
            <w:r w:rsidRPr="00E0567A">
              <w:rPr>
                <w:rStyle w:val="Hipervnculo"/>
                <w:noProof/>
              </w:rPr>
              <w:fldChar w:fldCharType="end"/>
            </w:r>
          </w:ins>
        </w:p>
        <w:p w14:paraId="4D786394" w14:textId="77777777" w:rsidR="00DD0F1D" w:rsidRDefault="00DD0F1D">
          <w:pPr>
            <w:pStyle w:val="TDC2"/>
            <w:tabs>
              <w:tab w:val="left" w:pos="880"/>
              <w:tab w:val="right" w:pos="8494"/>
            </w:tabs>
            <w:rPr>
              <w:ins w:id="86" w:author="Jennifer" w:date="2016-12-13T23:22:00Z"/>
              <w:rFonts w:cstheme="minorBidi"/>
              <w:noProof/>
            </w:rPr>
          </w:pPr>
          <w:ins w:id="87"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"_Toc469434681"</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rFonts w:eastAsia="Arial"/>
                <w:noProof/>
              </w:rPr>
              <w:t>6.1.</w:t>
            </w:r>
            <w:r>
              <w:rPr>
                <w:rFonts w:cstheme="minorBidi"/>
                <w:noProof/>
              </w:rPr>
              <w:tab/>
            </w:r>
            <w:r w:rsidRPr="00E0567A">
              <w:rPr>
                <w:rStyle w:val="Hipervnculo"/>
                <w:noProof/>
              </w:rPr>
              <w:t>Estructura de equipo</w:t>
            </w:r>
            <w:r>
              <w:rPr>
                <w:noProof/>
                <w:webHidden/>
              </w:rPr>
              <w:tab/>
            </w:r>
            <w:r>
              <w:rPr>
                <w:noProof/>
                <w:webHidden/>
              </w:rPr>
              <w:fldChar w:fldCharType="begin"/>
            </w:r>
            <w:r>
              <w:rPr>
                <w:noProof/>
                <w:webHidden/>
              </w:rPr>
              <w:instrText xml:space="preserve"> PAGEREF _Toc469434681 \h </w:instrText>
            </w:r>
            <w:r>
              <w:rPr>
                <w:noProof/>
                <w:webHidden/>
              </w:rPr>
            </w:r>
          </w:ins>
          <w:r>
            <w:rPr>
              <w:noProof/>
              <w:webHidden/>
            </w:rPr>
            <w:fldChar w:fldCharType="separate"/>
          </w:r>
          <w:ins w:id="88" w:author="Jennifer" w:date="2016-12-13T23:22:00Z">
            <w:r>
              <w:rPr>
                <w:noProof/>
                <w:webHidden/>
              </w:rPr>
              <w:t>18</w:t>
            </w:r>
            <w:r>
              <w:rPr>
                <w:noProof/>
                <w:webHidden/>
              </w:rPr>
              <w:fldChar w:fldCharType="end"/>
            </w:r>
            <w:r w:rsidRPr="00E0567A">
              <w:rPr>
                <w:rStyle w:val="Hipervnculo"/>
                <w:noProof/>
              </w:rPr>
              <w:fldChar w:fldCharType="end"/>
            </w:r>
          </w:ins>
        </w:p>
        <w:p w14:paraId="1E90F29E" w14:textId="77777777" w:rsidR="00DD0F1D" w:rsidRDefault="00DD0F1D">
          <w:pPr>
            <w:pStyle w:val="TDC3"/>
            <w:tabs>
              <w:tab w:val="left" w:pos="1320"/>
              <w:tab w:val="right" w:pos="8494"/>
            </w:tabs>
            <w:rPr>
              <w:ins w:id="89" w:author="Jennifer" w:date="2016-12-13T23:22:00Z"/>
              <w:rFonts w:cstheme="minorBidi"/>
              <w:noProof/>
            </w:rPr>
          </w:pPr>
          <w:ins w:id="90"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"_Toc469434682"</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rFonts w:ascii="Arial" w:hAnsi="Arial" w:cs="Arial"/>
                <w:noProof/>
              </w:rPr>
              <w:t>6.1.1.</w:t>
            </w:r>
            <w:r>
              <w:rPr>
                <w:rFonts w:cstheme="minorBidi"/>
                <w:noProof/>
              </w:rPr>
              <w:tab/>
            </w:r>
            <w:r w:rsidRPr="00E0567A">
              <w:rPr>
                <w:rStyle w:val="Hipervnculo"/>
                <w:noProof/>
              </w:rPr>
              <w:t xml:space="preserve">Gestión de gasolineras: </w:t>
            </w:r>
            <w:r w:rsidRPr="00E0567A">
              <w:rPr>
                <w:rStyle w:val="Hipervnculo"/>
                <w:rFonts w:ascii="Arial" w:hAnsi="Arial" w:cs="Arial"/>
                <w:noProof/>
              </w:rPr>
              <w:t>Ubicación, tipos de gasolina disponibles y precio.</w:t>
            </w:r>
            <w:r>
              <w:rPr>
                <w:noProof/>
                <w:webHidden/>
              </w:rPr>
              <w:tab/>
            </w:r>
            <w:r>
              <w:rPr>
                <w:noProof/>
                <w:webHidden/>
              </w:rPr>
              <w:fldChar w:fldCharType="begin"/>
            </w:r>
            <w:r>
              <w:rPr>
                <w:noProof/>
                <w:webHidden/>
              </w:rPr>
              <w:instrText xml:space="preserve"> PAGEREF _Toc469434682 \h </w:instrText>
            </w:r>
            <w:r>
              <w:rPr>
                <w:noProof/>
                <w:webHidden/>
              </w:rPr>
            </w:r>
          </w:ins>
          <w:r>
            <w:rPr>
              <w:noProof/>
              <w:webHidden/>
            </w:rPr>
            <w:fldChar w:fldCharType="separate"/>
          </w:r>
          <w:ins w:id="91" w:author="Jennifer" w:date="2016-12-13T23:22:00Z">
            <w:r>
              <w:rPr>
                <w:noProof/>
                <w:webHidden/>
              </w:rPr>
              <w:t>18</w:t>
            </w:r>
            <w:r>
              <w:rPr>
                <w:noProof/>
                <w:webHidden/>
              </w:rPr>
              <w:fldChar w:fldCharType="end"/>
            </w:r>
            <w:r w:rsidRPr="00E0567A">
              <w:rPr>
                <w:rStyle w:val="Hipervnculo"/>
                <w:noProof/>
              </w:rPr>
              <w:fldChar w:fldCharType="end"/>
            </w:r>
          </w:ins>
        </w:p>
        <w:p w14:paraId="39B866AC" w14:textId="77777777" w:rsidR="00DD0F1D" w:rsidRDefault="00DD0F1D">
          <w:pPr>
            <w:pStyle w:val="TDC3"/>
            <w:tabs>
              <w:tab w:val="left" w:pos="880"/>
              <w:tab w:val="right" w:pos="8494"/>
            </w:tabs>
            <w:rPr>
              <w:ins w:id="92" w:author="Jennifer" w:date="2016-12-13T23:22:00Z"/>
              <w:rFonts w:cstheme="minorBidi"/>
              <w:noProof/>
            </w:rPr>
          </w:pPr>
          <w:ins w:id="93"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"_Toc469434683"</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Pr>
                <w:rFonts w:cstheme="minorBidi"/>
                <w:noProof/>
              </w:rPr>
              <w:tab/>
            </w:r>
            <w:r w:rsidRPr="00E0567A">
              <w:rPr>
                <w:rStyle w:val="Hipervnculo"/>
                <w:noProof/>
              </w:rPr>
              <w:t xml:space="preserve">Gestión de tiendas de alimentación: </w:t>
            </w:r>
            <w:r w:rsidRPr="00E0567A">
              <w:rPr>
                <w:rStyle w:val="Hipervnculo"/>
                <w:rFonts w:ascii="Arial" w:hAnsi="Arial" w:cs="Arial"/>
                <w:noProof/>
              </w:rPr>
              <w:t>Ubicación, productos disponibles y precio.</w:t>
            </w:r>
            <w:r>
              <w:rPr>
                <w:noProof/>
                <w:webHidden/>
              </w:rPr>
              <w:tab/>
            </w:r>
            <w:r>
              <w:rPr>
                <w:noProof/>
                <w:webHidden/>
              </w:rPr>
              <w:fldChar w:fldCharType="begin"/>
            </w:r>
            <w:r>
              <w:rPr>
                <w:noProof/>
                <w:webHidden/>
              </w:rPr>
              <w:instrText xml:space="preserve"> PAGEREF _Toc469434683 \h </w:instrText>
            </w:r>
            <w:r>
              <w:rPr>
                <w:noProof/>
                <w:webHidden/>
              </w:rPr>
            </w:r>
          </w:ins>
          <w:r>
            <w:rPr>
              <w:noProof/>
              <w:webHidden/>
            </w:rPr>
            <w:fldChar w:fldCharType="separate"/>
          </w:r>
          <w:ins w:id="94" w:author="Jennifer" w:date="2016-12-13T23:22:00Z">
            <w:r>
              <w:rPr>
                <w:noProof/>
                <w:webHidden/>
              </w:rPr>
              <w:t>18</w:t>
            </w:r>
            <w:r>
              <w:rPr>
                <w:noProof/>
                <w:webHidden/>
              </w:rPr>
              <w:fldChar w:fldCharType="end"/>
            </w:r>
            <w:r w:rsidRPr="00E0567A">
              <w:rPr>
                <w:rStyle w:val="Hipervnculo"/>
                <w:noProof/>
              </w:rPr>
              <w:fldChar w:fldCharType="end"/>
            </w:r>
          </w:ins>
        </w:p>
        <w:p w14:paraId="7247B510" w14:textId="77777777" w:rsidR="00DD0F1D" w:rsidRDefault="00DD0F1D">
          <w:pPr>
            <w:pStyle w:val="TDC3"/>
            <w:tabs>
              <w:tab w:val="left" w:pos="1320"/>
              <w:tab w:val="right" w:pos="8494"/>
            </w:tabs>
            <w:rPr>
              <w:ins w:id="95" w:author="Jennifer" w:date="2016-12-13T23:22:00Z"/>
              <w:rFonts w:cstheme="minorBidi"/>
              <w:noProof/>
            </w:rPr>
          </w:pPr>
          <w:ins w:id="96"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"_Toc469434684"</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rFonts w:ascii="Arial" w:eastAsia="Arial" w:hAnsi="Arial" w:cs="Arial"/>
                <w:noProof/>
              </w:rPr>
              <w:t>6.1.2.</w:t>
            </w:r>
            <w:r>
              <w:rPr>
                <w:rFonts w:cstheme="minorBidi"/>
                <w:noProof/>
              </w:rPr>
              <w:tab/>
            </w:r>
            <w:r w:rsidRPr="00E0567A">
              <w:rPr>
                <w:rStyle w:val="Hipervnculo"/>
                <w:rFonts w:ascii="Arial" w:hAnsi="Arial" w:cs="Arial"/>
                <w:noProof/>
              </w:rPr>
              <w:t>Integrantes del bloque*: no definido.</w:t>
            </w:r>
            <w:r>
              <w:rPr>
                <w:noProof/>
                <w:webHidden/>
              </w:rPr>
              <w:tab/>
            </w:r>
            <w:r>
              <w:rPr>
                <w:noProof/>
                <w:webHidden/>
              </w:rPr>
              <w:fldChar w:fldCharType="begin"/>
            </w:r>
            <w:r>
              <w:rPr>
                <w:noProof/>
                <w:webHidden/>
              </w:rPr>
              <w:instrText xml:space="preserve"> PAGEREF _Toc469434684 \h </w:instrText>
            </w:r>
            <w:r>
              <w:rPr>
                <w:noProof/>
                <w:webHidden/>
              </w:rPr>
            </w:r>
          </w:ins>
          <w:r>
            <w:rPr>
              <w:noProof/>
              <w:webHidden/>
            </w:rPr>
            <w:fldChar w:fldCharType="separate"/>
          </w:r>
          <w:ins w:id="97" w:author="Jennifer" w:date="2016-12-13T23:22:00Z">
            <w:r>
              <w:rPr>
                <w:noProof/>
                <w:webHidden/>
              </w:rPr>
              <w:t>18</w:t>
            </w:r>
            <w:r>
              <w:rPr>
                <w:noProof/>
                <w:webHidden/>
              </w:rPr>
              <w:fldChar w:fldCharType="end"/>
            </w:r>
            <w:r w:rsidRPr="00E0567A">
              <w:rPr>
                <w:rStyle w:val="Hipervnculo"/>
                <w:noProof/>
              </w:rPr>
              <w:fldChar w:fldCharType="end"/>
            </w:r>
          </w:ins>
        </w:p>
        <w:p w14:paraId="43FA2C2F" w14:textId="77777777" w:rsidR="00DD0F1D" w:rsidRDefault="00DD0F1D">
          <w:pPr>
            <w:pStyle w:val="TDC3"/>
            <w:tabs>
              <w:tab w:val="left" w:pos="880"/>
              <w:tab w:val="right" w:pos="8494"/>
            </w:tabs>
            <w:rPr>
              <w:ins w:id="98" w:author="Jennifer" w:date="2016-12-13T23:22:00Z"/>
              <w:rFonts w:cstheme="minorBidi"/>
              <w:noProof/>
            </w:rPr>
          </w:pPr>
          <w:ins w:id="99"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"_Toc469434685"</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Pr>
                <w:rFonts w:cstheme="minorBidi"/>
                <w:noProof/>
              </w:rPr>
              <w:tab/>
            </w:r>
            <w:r w:rsidRPr="00E0567A">
              <w:rPr>
                <w:rStyle w:val="Hipervnculo"/>
                <w:noProof/>
              </w:rPr>
              <w:t xml:space="preserve">Gestión de usuarios: </w:t>
            </w:r>
            <w:r w:rsidRPr="00E0567A">
              <w:rPr>
                <w:rStyle w:val="Hipervnculo"/>
                <w:rFonts w:ascii="Arial" w:hAnsi="Arial" w:cs="Arial"/>
                <w:noProof/>
              </w:rPr>
              <w:t>Dos tipos de usuario. Anónimos y registrados (con privilegios: sugerencias y descuentos).</w:t>
            </w:r>
            <w:r>
              <w:rPr>
                <w:noProof/>
                <w:webHidden/>
              </w:rPr>
              <w:tab/>
            </w:r>
            <w:r>
              <w:rPr>
                <w:noProof/>
                <w:webHidden/>
              </w:rPr>
              <w:fldChar w:fldCharType="begin"/>
            </w:r>
            <w:r>
              <w:rPr>
                <w:noProof/>
                <w:webHidden/>
              </w:rPr>
              <w:instrText xml:space="preserve"> PAGEREF _Toc469434685 \h </w:instrText>
            </w:r>
            <w:r>
              <w:rPr>
                <w:noProof/>
                <w:webHidden/>
              </w:rPr>
            </w:r>
          </w:ins>
          <w:r>
            <w:rPr>
              <w:noProof/>
              <w:webHidden/>
            </w:rPr>
            <w:fldChar w:fldCharType="separate"/>
          </w:r>
          <w:ins w:id="100" w:author="Jennifer" w:date="2016-12-13T23:22:00Z">
            <w:r>
              <w:rPr>
                <w:noProof/>
                <w:webHidden/>
              </w:rPr>
              <w:t>18</w:t>
            </w:r>
            <w:r>
              <w:rPr>
                <w:noProof/>
                <w:webHidden/>
              </w:rPr>
              <w:fldChar w:fldCharType="end"/>
            </w:r>
            <w:r w:rsidRPr="00E0567A">
              <w:rPr>
                <w:rStyle w:val="Hipervnculo"/>
                <w:noProof/>
              </w:rPr>
              <w:fldChar w:fldCharType="end"/>
            </w:r>
          </w:ins>
        </w:p>
        <w:p w14:paraId="6F7DED33" w14:textId="77777777" w:rsidR="00DD0F1D" w:rsidRDefault="00DD0F1D">
          <w:pPr>
            <w:pStyle w:val="TDC3"/>
            <w:tabs>
              <w:tab w:val="left" w:pos="1320"/>
              <w:tab w:val="right" w:pos="8494"/>
            </w:tabs>
            <w:rPr>
              <w:ins w:id="101" w:author="Jennifer" w:date="2016-12-13T23:22:00Z"/>
              <w:rFonts w:cstheme="minorBidi"/>
              <w:noProof/>
            </w:rPr>
          </w:pPr>
          <w:ins w:id="102"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"_Toc469434686"</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rFonts w:ascii="Arial" w:eastAsia="Arial" w:hAnsi="Arial" w:cs="Arial"/>
                <w:noProof/>
              </w:rPr>
              <w:t>6.1.3.</w:t>
            </w:r>
            <w:r>
              <w:rPr>
                <w:rFonts w:cstheme="minorBidi"/>
                <w:noProof/>
              </w:rPr>
              <w:tab/>
            </w:r>
            <w:r w:rsidRPr="00E0567A">
              <w:rPr>
                <w:rStyle w:val="Hipervnculo"/>
                <w:rFonts w:ascii="Arial" w:hAnsi="Arial" w:cs="Arial"/>
                <w:noProof/>
              </w:rPr>
              <w:t>Integrantes del bloque*: no definido.</w:t>
            </w:r>
            <w:r>
              <w:rPr>
                <w:noProof/>
                <w:webHidden/>
              </w:rPr>
              <w:tab/>
            </w:r>
            <w:r>
              <w:rPr>
                <w:noProof/>
                <w:webHidden/>
              </w:rPr>
              <w:fldChar w:fldCharType="begin"/>
            </w:r>
            <w:r>
              <w:rPr>
                <w:noProof/>
                <w:webHidden/>
              </w:rPr>
              <w:instrText xml:space="preserve"> PAGEREF _Toc469434686 \h </w:instrText>
            </w:r>
            <w:r>
              <w:rPr>
                <w:noProof/>
                <w:webHidden/>
              </w:rPr>
            </w:r>
          </w:ins>
          <w:r>
            <w:rPr>
              <w:noProof/>
              <w:webHidden/>
            </w:rPr>
            <w:fldChar w:fldCharType="separate"/>
          </w:r>
          <w:ins w:id="103" w:author="Jennifer" w:date="2016-12-13T23:22:00Z">
            <w:r>
              <w:rPr>
                <w:noProof/>
                <w:webHidden/>
              </w:rPr>
              <w:t>18</w:t>
            </w:r>
            <w:r>
              <w:rPr>
                <w:noProof/>
                <w:webHidden/>
              </w:rPr>
              <w:fldChar w:fldCharType="end"/>
            </w:r>
            <w:r w:rsidRPr="00E0567A">
              <w:rPr>
                <w:rStyle w:val="Hipervnculo"/>
                <w:noProof/>
              </w:rPr>
              <w:fldChar w:fldCharType="end"/>
            </w:r>
          </w:ins>
        </w:p>
        <w:p w14:paraId="4D01AD78" w14:textId="77777777" w:rsidR="00DD0F1D" w:rsidRDefault="00DD0F1D">
          <w:pPr>
            <w:pStyle w:val="TDC3"/>
            <w:tabs>
              <w:tab w:val="left" w:pos="880"/>
              <w:tab w:val="right" w:pos="8494"/>
            </w:tabs>
            <w:rPr>
              <w:ins w:id="104" w:author="Jennifer" w:date="2016-12-13T23:22:00Z"/>
              <w:rFonts w:cstheme="minorBidi"/>
              <w:noProof/>
            </w:rPr>
          </w:pPr>
          <w:ins w:id="105"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"_Toc469434687"</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Pr>
                <w:rFonts w:cstheme="minorBidi"/>
                <w:noProof/>
              </w:rPr>
              <w:tab/>
            </w:r>
            <w:r w:rsidRPr="00E0567A">
              <w:rPr>
                <w:rStyle w:val="Hipervnculo"/>
                <w:noProof/>
              </w:rPr>
              <w:t>Gestión del comparador, búsqueda y mapa.</w:t>
            </w:r>
            <w:r>
              <w:rPr>
                <w:noProof/>
                <w:webHidden/>
              </w:rPr>
              <w:tab/>
            </w:r>
            <w:r>
              <w:rPr>
                <w:noProof/>
                <w:webHidden/>
              </w:rPr>
              <w:fldChar w:fldCharType="begin"/>
            </w:r>
            <w:r>
              <w:rPr>
                <w:noProof/>
                <w:webHidden/>
              </w:rPr>
              <w:instrText xml:space="preserve"> PAGEREF _Toc469434687 \h </w:instrText>
            </w:r>
            <w:r>
              <w:rPr>
                <w:noProof/>
                <w:webHidden/>
              </w:rPr>
            </w:r>
          </w:ins>
          <w:r>
            <w:rPr>
              <w:noProof/>
              <w:webHidden/>
            </w:rPr>
            <w:fldChar w:fldCharType="separate"/>
          </w:r>
          <w:ins w:id="106" w:author="Jennifer" w:date="2016-12-13T23:22:00Z">
            <w:r>
              <w:rPr>
                <w:noProof/>
                <w:webHidden/>
              </w:rPr>
              <w:t>18</w:t>
            </w:r>
            <w:r>
              <w:rPr>
                <w:noProof/>
                <w:webHidden/>
              </w:rPr>
              <w:fldChar w:fldCharType="end"/>
            </w:r>
            <w:r w:rsidRPr="00E0567A">
              <w:rPr>
                <w:rStyle w:val="Hipervnculo"/>
                <w:noProof/>
              </w:rPr>
              <w:fldChar w:fldCharType="end"/>
            </w:r>
          </w:ins>
        </w:p>
        <w:p w14:paraId="5468BCD1" w14:textId="77777777" w:rsidR="00DD0F1D" w:rsidRDefault="00DD0F1D">
          <w:pPr>
            <w:pStyle w:val="TDC3"/>
            <w:tabs>
              <w:tab w:val="left" w:pos="1320"/>
              <w:tab w:val="right" w:pos="8494"/>
            </w:tabs>
            <w:rPr>
              <w:ins w:id="107" w:author="Jennifer" w:date="2016-12-13T23:22:00Z"/>
              <w:rFonts w:cstheme="minorBidi"/>
              <w:noProof/>
            </w:rPr>
          </w:pPr>
          <w:ins w:id="108" w:author="Jennifer" w:date="2016-12-13T23:22:00Z">
            <w:r w:rsidRPr="00E0567A">
              <w:rPr>
                <w:rStyle w:val="Hipervnculo"/>
                <w:noProof/>
              </w:rPr>
              <w:lastRenderedPageBreak/>
              <w:fldChar w:fldCharType="begin"/>
            </w:r>
            <w:r w:rsidRPr="00E0567A">
              <w:rPr>
                <w:rStyle w:val="Hipervnculo"/>
                <w:noProof/>
              </w:rPr>
              <w:instrText xml:space="preserve"> </w:instrText>
            </w:r>
            <w:r>
              <w:rPr>
                <w:noProof/>
              </w:rPr>
              <w:instrText>HYPERLINK \l "_Toc469434688"</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rFonts w:ascii="Arial" w:eastAsia="Arial" w:hAnsi="Arial" w:cs="Arial"/>
                <w:noProof/>
              </w:rPr>
              <w:t>6.1.4.</w:t>
            </w:r>
            <w:r>
              <w:rPr>
                <w:rFonts w:cstheme="minorBidi"/>
                <w:noProof/>
              </w:rPr>
              <w:tab/>
            </w:r>
            <w:r w:rsidRPr="00E0567A">
              <w:rPr>
                <w:rStyle w:val="Hipervnculo"/>
                <w:rFonts w:ascii="Arial" w:hAnsi="Arial" w:cs="Arial"/>
                <w:noProof/>
              </w:rPr>
              <w:t>Integrantes del bloque*: no definido.</w:t>
            </w:r>
            <w:r>
              <w:rPr>
                <w:noProof/>
                <w:webHidden/>
              </w:rPr>
              <w:tab/>
            </w:r>
            <w:r>
              <w:rPr>
                <w:noProof/>
                <w:webHidden/>
              </w:rPr>
              <w:fldChar w:fldCharType="begin"/>
            </w:r>
            <w:r>
              <w:rPr>
                <w:noProof/>
                <w:webHidden/>
              </w:rPr>
              <w:instrText xml:space="preserve"> PAGEREF _Toc469434688 \h </w:instrText>
            </w:r>
            <w:r>
              <w:rPr>
                <w:noProof/>
                <w:webHidden/>
              </w:rPr>
            </w:r>
          </w:ins>
          <w:r>
            <w:rPr>
              <w:noProof/>
              <w:webHidden/>
            </w:rPr>
            <w:fldChar w:fldCharType="separate"/>
          </w:r>
          <w:ins w:id="109" w:author="Jennifer" w:date="2016-12-13T23:22:00Z">
            <w:r>
              <w:rPr>
                <w:noProof/>
                <w:webHidden/>
              </w:rPr>
              <w:t>18</w:t>
            </w:r>
            <w:r>
              <w:rPr>
                <w:noProof/>
                <w:webHidden/>
              </w:rPr>
              <w:fldChar w:fldCharType="end"/>
            </w:r>
            <w:r w:rsidRPr="00E0567A">
              <w:rPr>
                <w:rStyle w:val="Hipervnculo"/>
                <w:noProof/>
              </w:rPr>
              <w:fldChar w:fldCharType="end"/>
            </w:r>
          </w:ins>
        </w:p>
        <w:p w14:paraId="5120912A" w14:textId="77777777" w:rsidR="00DD0F1D" w:rsidRDefault="00DD0F1D">
          <w:pPr>
            <w:pStyle w:val="TDC2"/>
            <w:tabs>
              <w:tab w:val="left" w:pos="880"/>
              <w:tab w:val="right" w:pos="8494"/>
            </w:tabs>
            <w:rPr>
              <w:ins w:id="110" w:author="Jennifer" w:date="2016-12-13T23:22:00Z"/>
              <w:rFonts w:cstheme="minorBidi"/>
              <w:noProof/>
            </w:rPr>
          </w:pPr>
          <w:ins w:id="111"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"_Toc469434689"</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6.2.</w:t>
            </w:r>
            <w:r>
              <w:rPr>
                <w:rFonts w:cstheme="minorBidi"/>
                <w:noProof/>
              </w:rPr>
              <w:tab/>
            </w:r>
            <w:r w:rsidRPr="00E0567A">
              <w:rPr>
                <w:rStyle w:val="Hipervnculo"/>
                <w:noProof/>
              </w:rPr>
              <w:t>Informes de gestión</w:t>
            </w:r>
            <w:r>
              <w:rPr>
                <w:noProof/>
                <w:webHidden/>
              </w:rPr>
              <w:tab/>
            </w:r>
            <w:r>
              <w:rPr>
                <w:noProof/>
                <w:webHidden/>
              </w:rPr>
              <w:fldChar w:fldCharType="begin"/>
            </w:r>
            <w:r>
              <w:rPr>
                <w:noProof/>
                <w:webHidden/>
              </w:rPr>
              <w:instrText xml:space="preserve"> PAGEREF _Toc469434689 \h </w:instrText>
            </w:r>
            <w:r>
              <w:rPr>
                <w:noProof/>
                <w:webHidden/>
              </w:rPr>
            </w:r>
          </w:ins>
          <w:r>
            <w:rPr>
              <w:noProof/>
              <w:webHidden/>
            </w:rPr>
            <w:fldChar w:fldCharType="separate"/>
          </w:r>
          <w:ins w:id="112" w:author="Jennifer" w:date="2016-12-13T23:22:00Z">
            <w:r>
              <w:rPr>
                <w:noProof/>
                <w:webHidden/>
              </w:rPr>
              <w:t>18</w:t>
            </w:r>
            <w:r>
              <w:rPr>
                <w:noProof/>
                <w:webHidden/>
              </w:rPr>
              <w:fldChar w:fldCharType="end"/>
            </w:r>
            <w:r w:rsidRPr="00E0567A">
              <w:rPr>
                <w:rStyle w:val="Hipervnculo"/>
                <w:noProof/>
              </w:rPr>
              <w:fldChar w:fldCharType="end"/>
            </w:r>
          </w:ins>
        </w:p>
        <w:p w14:paraId="696DE008" w14:textId="77777777" w:rsidR="00DD0F1D" w:rsidRDefault="00DD0F1D">
          <w:pPr>
            <w:pStyle w:val="TDC1"/>
            <w:tabs>
              <w:tab w:val="left" w:pos="440"/>
              <w:tab w:val="right" w:pos="8494"/>
            </w:tabs>
            <w:rPr>
              <w:ins w:id="113" w:author="Jennifer" w:date="2016-12-13T23:22:00Z"/>
              <w:rFonts w:asciiTheme="minorHAnsi" w:eastAsiaTheme="minorEastAsia" w:hAnsiTheme="minorHAnsi" w:cstheme="minorBidi"/>
              <w:noProof/>
              <w:color w:val="auto"/>
            </w:rPr>
          </w:pPr>
          <w:ins w:id="114"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"_Toc469434690"</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7.</w:t>
            </w:r>
            <w:r>
              <w:rPr>
                <w:rFonts w:asciiTheme="minorHAnsi" w:eastAsiaTheme="minorEastAsia" w:hAnsiTheme="minorHAnsi" w:cstheme="minorBidi"/>
                <w:noProof/>
                <w:color w:val="auto"/>
              </w:rPr>
              <w:tab/>
            </w:r>
            <w:r w:rsidRPr="00E0567A">
              <w:rPr>
                <w:rStyle w:val="Hipervnculo"/>
                <w:noProof/>
              </w:rPr>
              <w:t>Mecanismos de seguimiento y control</w:t>
            </w:r>
            <w:r>
              <w:rPr>
                <w:noProof/>
                <w:webHidden/>
              </w:rPr>
              <w:tab/>
            </w:r>
            <w:r>
              <w:rPr>
                <w:noProof/>
                <w:webHidden/>
              </w:rPr>
              <w:fldChar w:fldCharType="begin"/>
            </w:r>
            <w:r>
              <w:rPr>
                <w:noProof/>
                <w:webHidden/>
              </w:rPr>
              <w:instrText xml:space="preserve"> PAGEREF _Toc469434690 \h </w:instrText>
            </w:r>
            <w:r>
              <w:rPr>
                <w:noProof/>
                <w:webHidden/>
              </w:rPr>
            </w:r>
          </w:ins>
          <w:r>
            <w:rPr>
              <w:noProof/>
              <w:webHidden/>
            </w:rPr>
            <w:fldChar w:fldCharType="separate"/>
          </w:r>
          <w:ins w:id="115" w:author="Jennifer" w:date="2016-12-13T23:22:00Z">
            <w:r>
              <w:rPr>
                <w:noProof/>
                <w:webHidden/>
              </w:rPr>
              <w:t>19</w:t>
            </w:r>
            <w:r>
              <w:rPr>
                <w:noProof/>
                <w:webHidden/>
              </w:rPr>
              <w:fldChar w:fldCharType="end"/>
            </w:r>
            <w:r w:rsidRPr="00E0567A">
              <w:rPr>
                <w:rStyle w:val="Hipervnculo"/>
                <w:noProof/>
              </w:rPr>
              <w:fldChar w:fldCharType="end"/>
            </w:r>
          </w:ins>
        </w:p>
        <w:p w14:paraId="373882B3" w14:textId="77777777" w:rsidR="00DD0F1D" w:rsidRDefault="00DD0F1D">
          <w:pPr>
            <w:pStyle w:val="TDC2"/>
            <w:tabs>
              <w:tab w:val="left" w:pos="880"/>
              <w:tab w:val="right" w:pos="8494"/>
            </w:tabs>
            <w:rPr>
              <w:ins w:id="116" w:author="Jennifer" w:date="2016-12-13T23:22:00Z"/>
              <w:rFonts w:cstheme="minorBidi"/>
              <w:noProof/>
            </w:rPr>
          </w:pPr>
          <w:ins w:id="117"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"_Toc469434691"</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7.1.</w:t>
            </w:r>
            <w:r>
              <w:rPr>
                <w:rFonts w:cstheme="minorBidi"/>
                <w:noProof/>
              </w:rPr>
              <w:tab/>
            </w:r>
            <w:r w:rsidRPr="00E0567A">
              <w:rPr>
                <w:rStyle w:val="Hipervnculo"/>
                <w:noProof/>
              </w:rPr>
              <w:t>Garantía de calidad y control</w:t>
            </w:r>
            <w:r>
              <w:rPr>
                <w:noProof/>
                <w:webHidden/>
              </w:rPr>
              <w:tab/>
            </w:r>
            <w:r>
              <w:rPr>
                <w:noProof/>
                <w:webHidden/>
              </w:rPr>
              <w:fldChar w:fldCharType="begin"/>
            </w:r>
            <w:r>
              <w:rPr>
                <w:noProof/>
                <w:webHidden/>
              </w:rPr>
              <w:instrText xml:space="preserve"> PAGEREF _Toc469434691 \h </w:instrText>
            </w:r>
            <w:r>
              <w:rPr>
                <w:noProof/>
                <w:webHidden/>
              </w:rPr>
            </w:r>
          </w:ins>
          <w:r>
            <w:rPr>
              <w:noProof/>
              <w:webHidden/>
            </w:rPr>
            <w:fldChar w:fldCharType="separate"/>
          </w:r>
          <w:ins w:id="118" w:author="Jennifer" w:date="2016-12-13T23:22:00Z">
            <w:r>
              <w:rPr>
                <w:noProof/>
                <w:webHidden/>
              </w:rPr>
              <w:t>19</w:t>
            </w:r>
            <w:r>
              <w:rPr>
                <w:noProof/>
                <w:webHidden/>
              </w:rPr>
              <w:fldChar w:fldCharType="end"/>
            </w:r>
            <w:r w:rsidRPr="00E0567A">
              <w:rPr>
                <w:rStyle w:val="Hipervnculo"/>
                <w:noProof/>
              </w:rPr>
              <w:fldChar w:fldCharType="end"/>
            </w:r>
          </w:ins>
        </w:p>
        <w:p w14:paraId="0DFAE72B" w14:textId="77777777" w:rsidR="00DD0F1D" w:rsidRDefault="00DD0F1D">
          <w:pPr>
            <w:pStyle w:val="TDC2"/>
            <w:tabs>
              <w:tab w:val="left" w:pos="880"/>
              <w:tab w:val="right" w:pos="8494"/>
            </w:tabs>
            <w:rPr>
              <w:ins w:id="119" w:author="Jennifer" w:date="2016-12-13T23:22:00Z"/>
              <w:rFonts w:cstheme="minorBidi"/>
              <w:noProof/>
            </w:rPr>
          </w:pPr>
          <w:ins w:id="120"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"_Toc469434692"</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7.2.</w:t>
            </w:r>
            <w:r>
              <w:rPr>
                <w:rFonts w:cstheme="minorBidi"/>
                <w:noProof/>
              </w:rPr>
              <w:tab/>
            </w:r>
            <w:r w:rsidRPr="00E0567A">
              <w:rPr>
                <w:rStyle w:val="Hipervnculo"/>
                <w:noProof/>
              </w:rPr>
              <w:t>Gestión y control de cambios</w:t>
            </w:r>
            <w:r>
              <w:rPr>
                <w:noProof/>
                <w:webHidden/>
              </w:rPr>
              <w:tab/>
            </w:r>
            <w:r>
              <w:rPr>
                <w:noProof/>
                <w:webHidden/>
              </w:rPr>
              <w:fldChar w:fldCharType="begin"/>
            </w:r>
            <w:r>
              <w:rPr>
                <w:noProof/>
                <w:webHidden/>
              </w:rPr>
              <w:instrText xml:space="preserve"> PAGEREF _Toc469434692 \h </w:instrText>
            </w:r>
            <w:r>
              <w:rPr>
                <w:noProof/>
                <w:webHidden/>
              </w:rPr>
            </w:r>
          </w:ins>
          <w:r>
            <w:rPr>
              <w:noProof/>
              <w:webHidden/>
            </w:rPr>
            <w:fldChar w:fldCharType="separate"/>
          </w:r>
          <w:ins w:id="121" w:author="Jennifer" w:date="2016-12-13T23:22:00Z">
            <w:r>
              <w:rPr>
                <w:noProof/>
                <w:webHidden/>
              </w:rPr>
              <w:t>19</w:t>
            </w:r>
            <w:r>
              <w:rPr>
                <w:noProof/>
                <w:webHidden/>
              </w:rPr>
              <w:fldChar w:fldCharType="end"/>
            </w:r>
            <w:r w:rsidRPr="00E0567A">
              <w:rPr>
                <w:rStyle w:val="Hipervnculo"/>
                <w:noProof/>
              </w:rPr>
              <w:fldChar w:fldCharType="end"/>
            </w:r>
          </w:ins>
        </w:p>
        <w:p w14:paraId="6D8323CD" w14:textId="77777777" w:rsidR="00DD0F1D" w:rsidRDefault="00DD0F1D">
          <w:pPr>
            <w:pStyle w:val="TDC1"/>
            <w:tabs>
              <w:tab w:val="left" w:pos="440"/>
              <w:tab w:val="right" w:pos="8494"/>
            </w:tabs>
            <w:rPr>
              <w:ins w:id="122" w:author="Jennifer" w:date="2016-12-13T23:22:00Z"/>
              <w:rFonts w:asciiTheme="minorHAnsi" w:eastAsiaTheme="minorEastAsia" w:hAnsiTheme="minorHAnsi" w:cstheme="minorBidi"/>
              <w:noProof/>
              <w:color w:val="auto"/>
            </w:rPr>
          </w:pPr>
          <w:ins w:id="123" w:author="Jennifer" w:date="2016-12-13T23:22:00Z">
            <w:r w:rsidRPr="00E0567A">
              <w:rPr>
                <w:rStyle w:val="Hipervnculo"/>
                <w:noProof/>
              </w:rPr>
              <w:fldChar w:fldCharType="begin"/>
            </w:r>
            <w:r w:rsidRPr="00E0567A">
              <w:rPr>
                <w:rStyle w:val="Hipervnculo"/>
                <w:noProof/>
              </w:rPr>
              <w:instrText xml:space="preserve"> </w:instrText>
            </w:r>
            <w:r>
              <w:rPr>
                <w:noProof/>
              </w:rPr>
              <w:instrText>HYPERLINK \l "_Toc469434693"</w:instrText>
            </w:r>
            <w:r w:rsidRPr="00E0567A">
              <w:rPr>
                <w:rStyle w:val="Hipervnculo"/>
                <w:noProof/>
              </w:rPr>
              <w:instrText xml:space="preserve"> </w:instrText>
            </w:r>
            <w:r w:rsidRPr="00E0567A">
              <w:rPr>
                <w:rStyle w:val="Hipervnculo"/>
                <w:noProof/>
              </w:rPr>
            </w:r>
            <w:r w:rsidRPr="00E0567A">
              <w:rPr>
                <w:rStyle w:val="Hipervnculo"/>
                <w:noProof/>
              </w:rPr>
              <w:fldChar w:fldCharType="separate"/>
            </w:r>
            <w:r w:rsidRPr="00E0567A">
              <w:rPr>
                <w:rStyle w:val="Hipervnculo"/>
                <w:noProof/>
              </w:rPr>
              <w:t>8.</w:t>
            </w:r>
            <w:r>
              <w:rPr>
                <w:rFonts w:asciiTheme="minorHAnsi" w:eastAsiaTheme="minorEastAsia" w:hAnsiTheme="minorHAnsi" w:cstheme="minorBidi"/>
                <w:noProof/>
                <w:color w:val="auto"/>
              </w:rPr>
              <w:tab/>
            </w:r>
            <w:r w:rsidRPr="00E0567A">
              <w:rPr>
                <w:rStyle w:val="Hipervnculo"/>
                <w:noProof/>
              </w:rPr>
              <w:t>Apéndices</w:t>
            </w:r>
            <w:r>
              <w:rPr>
                <w:noProof/>
                <w:webHidden/>
              </w:rPr>
              <w:tab/>
            </w:r>
            <w:r>
              <w:rPr>
                <w:noProof/>
                <w:webHidden/>
              </w:rPr>
              <w:fldChar w:fldCharType="begin"/>
            </w:r>
            <w:r>
              <w:rPr>
                <w:noProof/>
                <w:webHidden/>
              </w:rPr>
              <w:instrText xml:space="preserve"> PAGEREF _Toc469434693 \h </w:instrText>
            </w:r>
            <w:r>
              <w:rPr>
                <w:noProof/>
                <w:webHidden/>
              </w:rPr>
            </w:r>
          </w:ins>
          <w:r>
            <w:rPr>
              <w:noProof/>
              <w:webHidden/>
            </w:rPr>
            <w:fldChar w:fldCharType="separate"/>
          </w:r>
          <w:ins w:id="124" w:author="Jennifer" w:date="2016-12-13T23:22:00Z">
            <w:r>
              <w:rPr>
                <w:noProof/>
                <w:webHidden/>
              </w:rPr>
              <w:t>19</w:t>
            </w:r>
            <w:r>
              <w:rPr>
                <w:noProof/>
                <w:webHidden/>
              </w:rPr>
              <w:fldChar w:fldCharType="end"/>
            </w:r>
            <w:r w:rsidRPr="00E0567A">
              <w:rPr>
                <w:rStyle w:val="Hipervnculo"/>
                <w:noProof/>
              </w:rPr>
              <w:fldChar w:fldCharType="end"/>
            </w:r>
          </w:ins>
        </w:p>
        <w:p w14:paraId="1AF073F5" w14:textId="77777777" w:rsidR="00FB3596" w:rsidDel="00FB3596" w:rsidRDefault="00FB3596">
          <w:pPr>
            <w:pStyle w:val="TDC1"/>
            <w:tabs>
              <w:tab w:val="left" w:pos="440"/>
              <w:tab w:val="right" w:pos="8494"/>
            </w:tabs>
            <w:rPr>
              <w:del w:id="125" w:author="Jennifer" w:date="2016-12-13T23:18:00Z"/>
              <w:rFonts w:asciiTheme="minorHAnsi" w:eastAsiaTheme="minorEastAsia" w:hAnsiTheme="minorHAnsi" w:cstheme="minorBidi"/>
              <w:noProof/>
              <w:color w:val="auto"/>
            </w:rPr>
          </w:pPr>
          <w:del w:id="126" w:author="Jennifer" w:date="2016-12-13T23:18:00Z">
            <w:r w:rsidRPr="00FB3596" w:rsidDel="00FB3596">
              <w:rPr>
                <w:rStyle w:val="Hipervnculo"/>
                <w:rFonts w:cs="Arial"/>
                <w:noProof/>
                <w:rPrChange w:id="127" w:author="Jennifer" w:date="2016-12-13T23:18:00Z">
                  <w:rPr>
                    <w:rStyle w:val="Hipervnculo"/>
                    <w:rFonts w:cs="Arial"/>
                    <w:noProof/>
                  </w:rPr>
                </w:rPrChange>
              </w:rPr>
              <w:delText>1.</w:delText>
            </w:r>
            <w:r w:rsidDel="00FB3596">
              <w:rPr>
                <w:rFonts w:asciiTheme="minorHAnsi" w:eastAsiaTheme="minorEastAsia" w:hAnsiTheme="minorHAnsi" w:cstheme="minorBidi"/>
                <w:noProof/>
                <w:color w:val="auto"/>
              </w:rPr>
              <w:tab/>
            </w:r>
            <w:r w:rsidRPr="00FB3596" w:rsidDel="00FB3596">
              <w:rPr>
                <w:rStyle w:val="Hipervnculo"/>
                <w:rFonts w:cs="Arial"/>
                <w:noProof/>
                <w:rPrChange w:id="128" w:author="Jennifer" w:date="2016-12-13T23:18:00Z">
                  <w:rPr>
                    <w:rStyle w:val="Hipervnculo"/>
                    <w:rFonts w:cs="Arial"/>
                    <w:noProof/>
                  </w:rPr>
                </w:rPrChange>
              </w:rPr>
              <w:delText>Introducción</w:delText>
            </w:r>
            <w:r w:rsidDel="00FB3596">
              <w:rPr>
                <w:noProof/>
                <w:webHidden/>
              </w:rPr>
              <w:tab/>
              <w:delText>5</w:delText>
            </w:r>
          </w:del>
        </w:p>
        <w:p w14:paraId="159D39E0" w14:textId="77777777" w:rsidR="00FB3596" w:rsidDel="00FB3596" w:rsidRDefault="00FB3596">
          <w:pPr>
            <w:pStyle w:val="TDC2"/>
            <w:tabs>
              <w:tab w:val="left" w:pos="880"/>
              <w:tab w:val="right" w:pos="8494"/>
            </w:tabs>
            <w:rPr>
              <w:del w:id="129" w:author="Jennifer" w:date="2016-12-13T23:18:00Z"/>
              <w:rFonts w:cstheme="minorBidi"/>
              <w:noProof/>
            </w:rPr>
          </w:pPr>
          <w:del w:id="130" w:author="Jennifer" w:date="2016-12-13T23:18:00Z">
            <w:r w:rsidRPr="00FB3596" w:rsidDel="00FB3596">
              <w:rPr>
                <w:rStyle w:val="Hipervnculo"/>
                <w:noProof/>
                <w:rPrChange w:id="131" w:author="Jennifer" w:date="2016-12-13T23:18:00Z">
                  <w:rPr>
                    <w:rStyle w:val="Hipervnculo"/>
                    <w:noProof/>
                  </w:rPr>
                </w:rPrChange>
              </w:rPr>
              <w:delText>1.1</w:delText>
            </w:r>
            <w:r w:rsidDel="00FB3596">
              <w:rPr>
                <w:rFonts w:cstheme="minorBidi"/>
                <w:noProof/>
              </w:rPr>
              <w:tab/>
            </w:r>
            <w:r w:rsidRPr="00FB3596" w:rsidDel="00FB3596">
              <w:rPr>
                <w:rStyle w:val="Hipervnculo"/>
                <w:noProof/>
                <w:rPrChange w:id="132" w:author="Jennifer" w:date="2016-12-13T23:18:00Z">
                  <w:rPr>
                    <w:rStyle w:val="Hipervnculo"/>
                    <w:noProof/>
                  </w:rPr>
                </w:rPrChange>
              </w:rPr>
              <w:delText>Propósito del plan</w:delText>
            </w:r>
            <w:r w:rsidDel="00FB3596">
              <w:rPr>
                <w:noProof/>
                <w:webHidden/>
              </w:rPr>
              <w:tab/>
              <w:delText>5</w:delText>
            </w:r>
          </w:del>
        </w:p>
        <w:p w14:paraId="4BC1FEDF" w14:textId="77777777" w:rsidR="00FB3596" w:rsidDel="00FB3596" w:rsidRDefault="00FB3596">
          <w:pPr>
            <w:pStyle w:val="TDC2"/>
            <w:tabs>
              <w:tab w:val="left" w:pos="880"/>
              <w:tab w:val="right" w:pos="8494"/>
            </w:tabs>
            <w:rPr>
              <w:del w:id="133" w:author="Jennifer" w:date="2016-12-13T23:18:00Z"/>
              <w:rFonts w:cstheme="minorBidi"/>
              <w:noProof/>
            </w:rPr>
          </w:pPr>
          <w:del w:id="134" w:author="Jennifer" w:date="2016-12-13T23:18:00Z">
            <w:r w:rsidRPr="00FB3596" w:rsidDel="00FB3596">
              <w:rPr>
                <w:rStyle w:val="Hipervnculo"/>
                <w:noProof/>
                <w:rPrChange w:id="135" w:author="Jennifer" w:date="2016-12-13T23:18:00Z">
                  <w:rPr>
                    <w:rStyle w:val="Hipervnculo"/>
                    <w:noProof/>
                  </w:rPr>
                </w:rPrChange>
              </w:rPr>
              <w:delText>1.2</w:delText>
            </w:r>
            <w:r w:rsidDel="00FB3596">
              <w:rPr>
                <w:rFonts w:cstheme="minorBidi"/>
                <w:noProof/>
              </w:rPr>
              <w:tab/>
            </w:r>
            <w:r w:rsidRPr="00FB3596" w:rsidDel="00FB3596">
              <w:rPr>
                <w:rStyle w:val="Hipervnculo"/>
                <w:noProof/>
                <w:rPrChange w:id="136" w:author="Jennifer" w:date="2016-12-13T23:18:00Z">
                  <w:rPr>
                    <w:rStyle w:val="Hipervnculo"/>
                    <w:noProof/>
                  </w:rPr>
                </w:rPrChange>
              </w:rPr>
              <w:delText>Ámbito del proyecto y objetivos</w:delText>
            </w:r>
            <w:r w:rsidDel="00FB3596">
              <w:rPr>
                <w:noProof/>
                <w:webHidden/>
              </w:rPr>
              <w:tab/>
              <w:delText>5</w:delText>
            </w:r>
          </w:del>
        </w:p>
        <w:p w14:paraId="6C5B8933" w14:textId="77777777" w:rsidR="00FB3596" w:rsidDel="00FB3596" w:rsidRDefault="00FB3596">
          <w:pPr>
            <w:pStyle w:val="TDC2"/>
            <w:tabs>
              <w:tab w:val="left" w:pos="880"/>
              <w:tab w:val="right" w:pos="8494"/>
            </w:tabs>
            <w:rPr>
              <w:del w:id="137" w:author="Jennifer" w:date="2016-12-13T23:18:00Z"/>
              <w:rFonts w:cstheme="minorBidi"/>
              <w:noProof/>
            </w:rPr>
          </w:pPr>
          <w:del w:id="138" w:author="Jennifer" w:date="2016-12-13T23:18:00Z">
            <w:r w:rsidRPr="00FB3596" w:rsidDel="00FB3596">
              <w:rPr>
                <w:rStyle w:val="Hipervnculo"/>
                <w:noProof/>
                <w:rPrChange w:id="139" w:author="Jennifer" w:date="2016-12-13T23:18:00Z">
                  <w:rPr>
                    <w:rStyle w:val="Hipervnculo"/>
                    <w:noProof/>
                  </w:rPr>
                </w:rPrChange>
              </w:rPr>
              <w:delText>1.3</w:delText>
            </w:r>
            <w:r w:rsidDel="00FB3596">
              <w:rPr>
                <w:rFonts w:cstheme="minorBidi"/>
                <w:noProof/>
              </w:rPr>
              <w:tab/>
            </w:r>
            <w:r w:rsidRPr="00FB3596" w:rsidDel="00FB3596">
              <w:rPr>
                <w:rStyle w:val="Hipervnculo"/>
                <w:noProof/>
                <w:rPrChange w:id="140" w:author="Jennifer" w:date="2016-12-13T23:18:00Z">
                  <w:rPr>
                    <w:rStyle w:val="Hipervnculo"/>
                    <w:noProof/>
                  </w:rPr>
                </w:rPrChange>
              </w:rPr>
              <w:delText>Modelo de proceso</w:delText>
            </w:r>
            <w:r w:rsidDel="00FB3596">
              <w:rPr>
                <w:noProof/>
                <w:webHidden/>
              </w:rPr>
              <w:tab/>
              <w:delText>5</w:delText>
            </w:r>
          </w:del>
        </w:p>
        <w:p w14:paraId="0EAB61B7" w14:textId="77777777" w:rsidR="00FB3596" w:rsidDel="00FB3596" w:rsidRDefault="00FB3596">
          <w:pPr>
            <w:pStyle w:val="TDC1"/>
            <w:tabs>
              <w:tab w:val="left" w:pos="440"/>
              <w:tab w:val="right" w:pos="8494"/>
            </w:tabs>
            <w:rPr>
              <w:del w:id="141" w:author="Jennifer" w:date="2016-12-13T23:18:00Z"/>
              <w:rFonts w:asciiTheme="minorHAnsi" w:eastAsiaTheme="minorEastAsia" w:hAnsiTheme="minorHAnsi" w:cstheme="minorBidi"/>
              <w:noProof/>
              <w:color w:val="auto"/>
            </w:rPr>
          </w:pPr>
          <w:del w:id="142" w:author="Jennifer" w:date="2016-12-13T23:18:00Z">
            <w:r w:rsidRPr="00FB3596" w:rsidDel="00FB3596">
              <w:rPr>
                <w:rStyle w:val="Hipervnculo"/>
                <w:noProof/>
                <w:rPrChange w:id="143" w:author="Jennifer" w:date="2016-12-13T23:18:00Z">
                  <w:rPr>
                    <w:rStyle w:val="Hipervnculo"/>
                    <w:noProof/>
                  </w:rPr>
                </w:rPrChange>
              </w:rPr>
              <w:delText>2.</w:delText>
            </w:r>
            <w:r w:rsidDel="00FB3596">
              <w:rPr>
                <w:rFonts w:asciiTheme="minorHAnsi" w:eastAsiaTheme="minorEastAsia" w:hAnsiTheme="minorHAnsi" w:cstheme="minorBidi"/>
                <w:noProof/>
                <w:color w:val="auto"/>
              </w:rPr>
              <w:tab/>
            </w:r>
            <w:r w:rsidRPr="00FB3596" w:rsidDel="00FB3596">
              <w:rPr>
                <w:rStyle w:val="Hipervnculo"/>
                <w:noProof/>
                <w:rPrChange w:id="144" w:author="Jennifer" w:date="2016-12-13T23:18:00Z">
                  <w:rPr>
                    <w:rStyle w:val="Hipervnculo"/>
                    <w:noProof/>
                  </w:rPr>
                </w:rPrChange>
              </w:rPr>
              <w:delText>Estimaciones del proyecto</w:delText>
            </w:r>
            <w:r w:rsidDel="00FB3596">
              <w:rPr>
                <w:noProof/>
                <w:webHidden/>
              </w:rPr>
              <w:tab/>
              <w:delText>6</w:delText>
            </w:r>
          </w:del>
        </w:p>
        <w:p w14:paraId="5FD06A71" w14:textId="77777777" w:rsidR="00FB3596" w:rsidDel="00FB3596" w:rsidRDefault="00FB3596">
          <w:pPr>
            <w:pStyle w:val="TDC2"/>
            <w:tabs>
              <w:tab w:val="left" w:pos="880"/>
              <w:tab w:val="right" w:pos="8494"/>
            </w:tabs>
            <w:rPr>
              <w:del w:id="145" w:author="Jennifer" w:date="2016-12-13T23:18:00Z"/>
              <w:rFonts w:cstheme="minorBidi"/>
              <w:noProof/>
            </w:rPr>
          </w:pPr>
          <w:del w:id="146" w:author="Jennifer" w:date="2016-12-13T23:18:00Z">
            <w:r w:rsidRPr="00FB3596" w:rsidDel="00FB3596">
              <w:rPr>
                <w:rStyle w:val="Hipervnculo"/>
                <w:noProof/>
                <w:rPrChange w:id="147" w:author="Jennifer" w:date="2016-12-13T23:18:00Z">
                  <w:rPr>
                    <w:rStyle w:val="Hipervnculo"/>
                    <w:noProof/>
                  </w:rPr>
                </w:rPrChange>
              </w:rPr>
              <w:delText>2.1</w:delText>
            </w:r>
            <w:r w:rsidDel="00FB3596">
              <w:rPr>
                <w:rFonts w:cstheme="minorBidi"/>
                <w:noProof/>
              </w:rPr>
              <w:tab/>
            </w:r>
            <w:r w:rsidRPr="00FB3596" w:rsidDel="00FB3596">
              <w:rPr>
                <w:rStyle w:val="Hipervnculo"/>
                <w:noProof/>
                <w:rPrChange w:id="148" w:author="Jennifer" w:date="2016-12-13T23:18:00Z">
                  <w:rPr>
                    <w:rStyle w:val="Hipervnculo"/>
                    <w:noProof/>
                  </w:rPr>
                </w:rPrChange>
              </w:rPr>
              <w:delText>Datos históricos</w:delText>
            </w:r>
            <w:r w:rsidDel="00FB3596">
              <w:rPr>
                <w:noProof/>
                <w:webHidden/>
              </w:rPr>
              <w:tab/>
              <w:delText>6</w:delText>
            </w:r>
          </w:del>
        </w:p>
        <w:p w14:paraId="59905D65" w14:textId="77777777" w:rsidR="00FB3596" w:rsidDel="00FB3596" w:rsidRDefault="00FB3596">
          <w:pPr>
            <w:pStyle w:val="TDC2"/>
            <w:tabs>
              <w:tab w:val="left" w:pos="880"/>
              <w:tab w:val="right" w:pos="8494"/>
            </w:tabs>
            <w:rPr>
              <w:del w:id="149" w:author="Jennifer" w:date="2016-12-13T23:18:00Z"/>
              <w:rFonts w:cstheme="minorBidi"/>
              <w:noProof/>
            </w:rPr>
          </w:pPr>
          <w:del w:id="150" w:author="Jennifer" w:date="2016-12-13T23:18:00Z">
            <w:r w:rsidRPr="00FB3596" w:rsidDel="00FB3596">
              <w:rPr>
                <w:rStyle w:val="Hipervnculo"/>
                <w:noProof/>
                <w:rPrChange w:id="151" w:author="Jennifer" w:date="2016-12-13T23:18:00Z">
                  <w:rPr>
                    <w:rStyle w:val="Hipervnculo"/>
                    <w:noProof/>
                  </w:rPr>
                </w:rPrChange>
              </w:rPr>
              <w:delText>2.2</w:delText>
            </w:r>
            <w:r w:rsidDel="00FB3596">
              <w:rPr>
                <w:rFonts w:cstheme="minorBidi"/>
                <w:noProof/>
              </w:rPr>
              <w:tab/>
            </w:r>
            <w:r w:rsidRPr="00FB3596" w:rsidDel="00FB3596">
              <w:rPr>
                <w:rStyle w:val="Hipervnculo"/>
                <w:noProof/>
                <w:rPrChange w:id="152" w:author="Jennifer" w:date="2016-12-13T23:18:00Z">
                  <w:rPr>
                    <w:rStyle w:val="Hipervnculo"/>
                    <w:noProof/>
                  </w:rPr>
                </w:rPrChange>
              </w:rPr>
              <w:delText>Técnicas de estimación</w:delText>
            </w:r>
            <w:r w:rsidDel="00FB3596">
              <w:rPr>
                <w:noProof/>
                <w:webHidden/>
              </w:rPr>
              <w:tab/>
              <w:delText>6</w:delText>
            </w:r>
          </w:del>
        </w:p>
        <w:p w14:paraId="125BDE8F" w14:textId="77777777" w:rsidR="00FB3596" w:rsidDel="00FB3596" w:rsidRDefault="00FB3596">
          <w:pPr>
            <w:pStyle w:val="TDC2"/>
            <w:tabs>
              <w:tab w:val="left" w:pos="880"/>
              <w:tab w:val="right" w:pos="8494"/>
            </w:tabs>
            <w:rPr>
              <w:del w:id="153" w:author="Jennifer" w:date="2016-12-13T23:18:00Z"/>
              <w:rFonts w:cstheme="minorBidi"/>
              <w:noProof/>
            </w:rPr>
          </w:pPr>
          <w:del w:id="154" w:author="Jennifer" w:date="2016-12-13T23:18:00Z">
            <w:r w:rsidRPr="00FB3596" w:rsidDel="00FB3596">
              <w:rPr>
                <w:rStyle w:val="Hipervnculo"/>
                <w:noProof/>
                <w:rPrChange w:id="155" w:author="Jennifer" w:date="2016-12-13T23:18:00Z">
                  <w:rPr>
                    <w:rStyle w:val="Hipervnculo"/>
                    <w:noProof/>
                  </w:rPr>
                </w:rPrChange>
              </w:rPr>
              <w:delText>2.3</w:delText>
            </w:r>
            <w:r w:rsidDel="00FB3596">
              <w:rPr>
                <w:rFonts w:cstheme="minorBidi"/>
                <w:noProof/>
              </w:rPr>
              <w:tab/>
            </w:r>
            <w:r w:rsidRPr="00FB3596" w:rsidDel="00FB3596">
              <w:rPr>
                <w:rStyle w:val="Hipervnculo"/>
                <w:noProof/>
                <w:rPrChange w:id="156" w:author="Jennifer" w:date="2016-12-13T23:18:00Z">
                  <w:rPr>
                    <w:rStyle w:val="Hipervnculo"/>
                    <w:noProof/>
                  </w:rPr>
                </w:rPrChange>
              </w:rPr>
              <w:delText>Estimaciones de esfuerzo, coste y duración</w:delText>
            </w:r>
            <w:r w:rsidDel="00FB3596">
              <w:rPr>
                <w:noProof/>
                <w:webHidden/>
              </w:rPr>
              <w:tab/>
              <w:delText>7</w:delText>
            </w:r>
          </w:del>
        </w:p>
        <w:p w14:paraId="6975D8E2" w14:textId="77777777" w:rsidR="00FB3596" w:rsidDel="00FB3596" w:rsidRDefault="00FB3596">
          <w:pPr>
            <w:pStyle w:val="TDC1"/>
            <w:tabs>
              <w:tab w:val="left" w:pos="440"/>
              <w:tab w:val="right" w:pos="8494"/>
            </w:tabs>
            <w:rPr>
              <w:del w:id="157" w:author="Jennifer" w:date="2016-12-13T23:18:00Z"/>
              <w:rFonts w:asciiTheme="minorHAnsi" w:eastAsiaTheme="minorEastAsia" w:hAnsiTheme="minorHAnsi" w:cstheme="minorBidi"/>
              <w:noProof/>
              <w:color w:val="auto"/>
            </w:rPr>
          </w:pPr>
          <w:del w:id="158" w:author="Jennifer" w:date="2016-12-13T23:18:00Z">
            <w:r w:rsidRPr="00FB3596" w:rsidDel="00FB3596">
              <w:rPr>
                <w:rStyle w:val="Hipervnculo"/>
                <w:noProof/>
                <w:rPrChange w:id="159" w:author="Jennifer" w:date="2016-12-13T23:18:00Z">
                  <w:rPr>
                    <w:rStyle w:val="Hipervnculo"/>
                    <w:noProof/>
                  </w:rPr>
                </w:rPrChange>
              </w:rPr>
              <w:delText>3.</w:delText>
            </w:r>
            <w:r w:rsidDel="00FB3596">
              <w:rPr>
                <w:rFonts w:asciiTheme="minorHAnsi" w:eastAsiaTheme="minorEastAsia" w:hAnsiTheme="minorHAnsi" w:cstheme="minorBidi"/>
                <w:noProof/>
                <w:color w:val="auto"/>
              </w:rPr>
              <w:tab/>
            </w:r>
            <w:r w:rsidRPr="00FB3596" w:rsidDel="00FB3596">
              <w:rPr>
                <w:rStyle w:val="Hipervnculo"/>
                <w:noProof/>
                <w:rPrChange w:id="160" w:author="Jennifer" w:date="2016-12-13T23:18:00Z">
                  <w:rPr>
                    <w:rStyle w:val="Hipervnculo"/>
                    <w:noProof/>
                  </w:rPr>
                </w:rPrChange>
              </w:rPr>
              <w:delText>Estrategia de gestión del riesgo</w:delText>
            </w:r>
            <w:r w:rsidDel="00FB3596">
              <w:rPr>
                <w:noProof/>
                <w:webHidden/>
              </w:rPr>
              <w:tab/>
              <w:delText>8</w:delText>
            </w:r>
          </w:del>
        </w:p>
        <w:p w14:paraId="690E3422" w14:textId="77777777" w:rsidR="00FB3596" w:rsidDel="00FB3596" w:rsidRDefault="00FB3596">
          <w:pPr>
            <w:pStyle w:val="TDC2"/>
            <w:tabs>
              <w:tab w:val="left" w:pos="880"/>
              <w:tab w:val="right" w:pos="8494"/>
            </w:tabs>
            <w:rPr>
              <w:del w:id="161" w:author="Jennifer" w:date="2016-12-13T23:18:00Z"/>
              <w:rFonts w:cstheme="minorBidi"/>
              <w:noProof/>
            </w:rPr>
          </w:pPr>
          <w:del w:id="162" w:author="Jennifer" w:date="2016-12-13T23:18:00Z">
            <w:r w:rsidRPr="00FB3596" w:rsidDel="00FB3596">
              <w:rPr>
                <w:rStyle w:val="Hipervnculo"/>
                <w:noProof/>
                <w:rPrChange w:id="163" w:author="Jennifer" w:date="2016-12-13T23:18:00Z">
                  <w:rPr>
                    <w:rStyle w:val="Hipervnculo"/>
                    <w:noProof/>
                  </w:rPr>
                </w:rPrChange>
              </w:rPr>
              <w:delText>3.1.</w:delText>
            </w:r>
            <w:r w:rsidDel="00FB3596">
              <w:rPr>
                <w:rFonts w:cstheme="minorBidi"/>
                <w:noProof/>
              </w:rPr>
              <w:tab/>
            </w:r>
            <w:r w:rsidRPr="00FB3596" w:rsidDel="00FB3596">
              <w:rPr>
                <w:rStyle w:val="Hipervnculo"/>
                <w:noProof/>
                <w:rPrChange w:id="164" w:author="Jennifer" w:date="2016-12-13T23:18:00Z">
                  <w:rPr>
                    <w:rStyle w:val="Hipervnculo"/>
                    <w:noProof/>
                  </w:rPr>
                </w:rPrChange>
              </w:rPr>
              <w:delText>Análisis del riesgo</w:delText>
            </w:r>
            <w:r w:rsidDel="00FB3596">
              <w:rPr>
                <w:noProof/>
                <w:webHidden/>
              </w:rPr>
              <w:tab/>
              <w:delText>8</w:delText>
            </w:r>
          </w:del>
        </w:p>
        <w:p w14:paraId="60F2FAFB" w14:textId="77777777" w:rsidR="00FB3596" w:rsidDel="00FB3596" w:rsidRDefault="00FB3596">
          <w:pPr>
            <w:pStyle w:val="TDC2"/>
            <w:tabs>
              <w:tab w:val="left" w:pos="880"/>
              <w:tab w:val="right" w:pos="8494"/>
            </w:tabs>
            <w:rPr>
              <w:del w:id="165" w:author="Jennifer" w:date="2016-12-13T23:18:00Z"/>
              <w:rFonts w:cstheme="minorBidi"/>
              <w:noProof/>
            </w:rPr>
          </w:pPr>
          <w:del w:id="166" w:author="Jennifer" w:date="2016-12-13T23:18:00Z">
            <w:r w:rsidRPr="00FB3596" w:rsidDel="00FB3596">
              <w:rPr>
                <w:rStyle w:val="Hipervnculo"/>
                <w:noProof/>
                <w:rPrChange w:id="167" w:author="Jennifer" w:date="2016-12-13T23:18:00Z">
                  <w:rPr>
                    <w:rStyle w:val="Hipervnculo"/>
                    <w:noProof/>
                  </w:rPr>
                </w:rPrChange>
              </w:rPr>
              <w:delText>3.2.</w:delText>
            </w:r>
            <w:r w:rsidDel="00FB3596">
              <w:rPr>
                <w:rFonts w:cstheme="minorBidi"/>
                <w:noProof/>
              </w:rPr>
              <w:tab/>
            </w:r>
            <w:r w:rsidRPr="00FB3596" w:rsidDel="00FB3596">
              <w:rPr>
                <w:rStyle w:val="Hipervnculo"/>
                <w:noProof/>
                <w:rPrChange w:id="168" w:author="Jennifer" w:date="2016-12-13T23:18:00Z">
                  <w:rPr>
                    <w:rStyle w:val="Hipervnculo"/>
                    <w:noProof/>
                  </w:rPr>
                </w:rPrChange>
              </w:rPr>
              <w:delText>Estudio de los riesgos</w:delText>
            </w:r>
            <w:r w:rsidDel="00FB3596">
              <w:rPr>
                <w:noProof/>
                <w:webHidden/>
              </w:rPr>
              <w:tab/>
              <w:delText>8</w:delText>
            </w:r>
          </w:del>
        </w:p>
        <w:p w14:paraId="649347F9" w14:textId="77777777" w:rsidR="00FB3596" w:rsidDel="00FB3596" w:rsidRDefault="00FB3596">
          <w:pPr>
            <w:pStyle w:val="TDC2"/>
            <w:tabs>
              <w:tab w:val="left" w:pos="880"/>
              <w:tab w:val="right" w:pos="8494"/>
            </w:tabs>
            <w:rPr>
              <w:del w:id="169" w:author="Jennifer" w:date="2016-12-13T23:18:00Z"/>
              <w:rFonts w:cstheme="minorBidi"/>
              <w:noProof/>
            </w:rPr>
          </w:pPr>
          <w:del w:id="170" w:author="Jennifer" w:date="2016-12-13T23:18:00Z">
            <w:r w:rsidRPr="00FB3596" w:rsidDel="00FB3596">
              <w:rPr>
                <w:rStyle w:val="Hipervnculo"/>
                <w:noProof/>
                <w:rPrChange w:id="171" w:author="Jennifer" w:date="2016-12-13T23:18:00Z">
                  <w:rPr>
                    <w:rStyle w:val="Hipervnculo"/>
                    <w:noProof/>
                  </w:rPr>
                </w:rPrChange>
              </w:rPr>
              <w:delText>3.3.</w:delText>
            </w:r>
            <w:r w:rsidDel="00FB3596">
              <w:rPr>
                <w:rFonts w:cstheme="minorBidi"/>
                <w:noProof/>
              </w:rPr>
              <w:tab/>
            </w:r>
            <w:r w:rsidRPr="00FB3596" w:rsidDel="00FB3596">
              <w:rPr>
                <w:rStyle w:val="Hipervnculo"/>
                <w:noProof/>
                <w:rPrChange w:id="172" w:author="Jennifer" w:date="2016-12-13T23:18:00Z">
                  <w:rPr>
                    <w:rStyle w:val="Hipervnculo"/>
                    <w:noProof/>
                  </w:rPr>
                </w:rPrChange>
              </w:rPr>
              <w:delText>Plan de gestión del riesgo</w:delText>
            </w:r>
            <w:r w:rsidDel="00FB3596">
              <w:rPr>
                <w:noProof/>
                <w:webHidden/>
              </w:rPr>
              <w:tab/>
              <w:delText>9</w:delText>
            </w:r>
          </w:del>
        </w:p>
        <w:p w14:paraId="013CFEAB" w14:textId="77777777" w:rsidR="00FB3596" w:rsidDel="00FB3596" w:rsidRDefault="00FB3596">
          <w:pPr>
            <w:pStyle w:val="TDC3"/>
            <w:tabs>
              <w:tab w:val="left" w:pos="1320"/>
              <w:tab w:val="right" w:pos="8494"/>
            </w:tabs>
            <w:rPr>
              <w:del w:id="173" w:author="Jennifer" w:date="2016-12-13T23:18:00Z"/>
              <w:rFonts w:cstheme="minorBidi"/>
              <w:noProof/>
            </w:rPr>
          </w:pPr>
          <w:del w:id="174" w:author="Jennifer" w:date="2016-12-13T23:18:00Z">
            <w:r w:rsidRPr="00FB3596" w:rsidDel="00FB3596">
              <w:rPr>
                <w:rStyle w:val="Hipervnculo"/>
                <w:noProof/>
                <w:rPrChange w:id="175" w:author="Jennifer" w:date="2016-12-13T23:18:00Z">
                  <w:rPr>
                    <w:rStyle w:val="Hipervnculo"/>
                    <w:noProof/>
                  </w:rPr>
                </w:rPrChange>
              </w:rPr>
              <w:delText>3.3.1.</w:delText>
            </w:r>
            <w:r w:rsidDel="00FB3596">
              <w:rPr>
                <w:rFonts w:cstheme="minorBidi"/>
                <w:noProof/>
              </w:rPr>
              <w:tab/>
            </w:r>
            <w:r w:rsidRPr="00FB3596" w:rsidDel="00FB3596">
              <w:rPr>
                <w:rStyle w:val="Hipervnculo"/>
                <w:noProof/>
                <w:rPrChange w:id="176" w:author="Jennifer" w:date="2016-12-13T23:18:00Z">
                  <w:rPr>
                    <w:rStyle w:val="Hipervnculo"/>
                    <w:noProof/>
                  </w:rPr>
                </w:rPrChange>
              </w:rPr>
              <w:delText>Introducción</w:delText>
            </w:r>
            <w:r w:rsidDel="00FB3596">
              <w:rPr>
                <w:noProof/>
                <w:webHidden/>
              </w:rPr>
              <w:tab/>
              <w:delText>9</w:delText>
            </w:r>
          </w:del>
        </w:p>
        <w:p w14:paraId="1C02861E" w14:textId="77777777" w:rsidR="00FB3596" w:rsidDel="00FB3596" w:rsidRDefault="00FB3596">
          <w:pPr>
            <w:pStyle w:val="TDC3"/>
            <w:tabs>
              <w:tab w:val="left" w:pos="1320"/>
              <w:tab w:val="right" w:pos="8494"/>
            </w:tabs>
            <w:rPr>
              <w:del w:id="177" w:author="Jennifer" w:date="2016-12-13T23:18:00Z"/>
              <w:rFonts w:cstheme="minorBidi"/>
              <w:noProof/>
            </w:rPr>
          </w:pPr>
          <w:del w:id="178" w:author="Jennifer" w:date="2016-12-13T23:18:00Z">
            <w:r w:rsidRPr="00FB3596" w:rsidDel="00FB3596">
              <w:rPr>
                <w:rStyle w:val="Hipervnculo"/>
                <w:noProof/>
                <w:rPrChange w:id="179" w:author="Jennifer" w:date="2016-12-13T23:18:00Z">
                  <w:rPr>
                    <w:rStyle w:val="Hipervnculo"/>
                    <w:noProof/>
                  </w:rPr>
                </w:rPrChange>
              </w:rPr>
              <w:delText>3.3.2.</w:delText>
            </w:r>
            <w:r w:rsidDel="00FB3596">
              <w:rPr>
                <w:rFonts w:cstheme="minorBidi"/>
                <w:noProof/>
              </w:rPr>
              <w:tab/>
            </w:r>
            <w:r w:rsidRPr="00FB3596" w:rsidDel="00FB3596">
              <w:rPr>
                <w:rStyle w:val="Hipervnculo"/>
                <w:noProof/>
                <w:rPrChange w:id="180" w:author="Jennifer" w:date="2016-12-13T23:18:00Z">
                  <w:rPr>
                    <w:rStyle w:val="Hipervnculo"/>
                    <w:noProof/>
                  </w:rPr>
                </w:rPrChange>
              </w:rPr>
              <w:delText>Priorización de riesgos del proyecto</w:delText>
            </w:r>
            <w:r w:rsidDel="00FB3596">
              <w:rPr>
                <w:noProof/>
                <w:webHidden/>
              </w:rPr>
              <w:tab/>
              <w:delText>9</w:delText>
            </w:r>
          </w:del>
        </w:p>
        <w:p w14:paraId="27DFF5E2" w14:textId="77777777" w:rsidR="00FB3596" w:rsidDel="00FB3596" w:rsidRDefault="00FB3596">
          <w:pPr>
            <w:pStyle w:val="TDC3"/>
            <w:tabs>
              <w:tab w:val="left" w:pos="1320"/>
              <w:tab w:val="right" w:pos="8494"/>
            </w:tabs>
            <w:rPr>
              <w:del w:id="181" w:author="Jennifer" w:date="2016-12-13T23:18:00Z"/>
              <w:rFonts w:cstheme="minorBidi"/>
              <w:noProof/>
            </w:rPr>
          </w:pPr>
          <w:del w:id="182" w:author="Jennifer" w:date="2016-12-13T23:18:00Z">
            <w:r w:rsidRPr="00FB3596" w:rsidDel="00FB3596">
              <w:rPr>
                <w:rStyle w:val="Hipervnculo"/>
                <w:noProof/>
                <w:rPrChange w:id="183" w:author="Jennifer" w:date="2016-12-13T23:18:00Z">
                  <w:rPr>
                    <w:rStyle w:val="Hipervnculo"/>
                    <w:noProof/>
                  </w:rPr>
                </w:rPrChange>
              </w:rPr>
              <w:delText>3.3.3.</w:delText>
            </w:r>
            <w:r w:rsidDel="00FB3596">
              <w:rPr>
                <w:rFonts w:cstheme="minorBidi"/>
                <w:noProof/>
              </w:rPr>
              <w:tab/>
            </w:r>
            <w:r w:rsidRPr="00FB3596" w:rsidDel="00FB3596">
              <w:rPr>
                <w:rStyle w:val="Hipervnculo"/>
                <w:noProof/>
                <w:rPrChange w:id="184" w:author="Jennifer" w:date="2016-12-13T23:18:00Z">
                  <w:rPr>
                    <w:rStyle w:val="Hipervnculo"/>
                    <w:noProof/>
                  </w:rPr>
                </w:rPrChange>
              </w:rPr>
              <w:delText>Reducción, supervisión y gestión del riesgo</w:delText>
            </w:r>
            <w:r w:rsidDel="00FB3596">
              <w:rPr>
                <w:noProof/>
                <w:webHidden/>
              </w:rPr>
              <w:tab/>
              <w:delText>9</w:delText>
            </w:r>
          </w:del>
        </w:p>
        <w:p w14:paraId="55E89AEE" w14:textId="77777777" w:rsidR="00FB3596" w:rsidDel="00FB3596" w:rsidRDefault="00FB3596">
          <w:pPr>
            <w:pStyle w:val="TDC2"/>
            <w:tabs>
              <w:tab w:val="left" w:pos="880"/>
              <w:tab w:val="right" w:pos="8494"/>
            </w:tabs>
            <w:rPr>
              <w:del w:id="185" w:author="Jennifer" w:date="2016-12-13T23:18:00Z"/>
              <w:rFonts w:cstheme="minorBidi"/>
              <w:noProof/>
            </w:rPr>
          </w:pPr>
          <w:del w:id="186" w:author="Jennifer" w:date="2016-12-13T23:18:00Z">
            <w:r w:rsidRPr="00FB3596" w:rsidDel="00FB3596">
              <w:rPr>
                <w:rStyle w:val="Hipervnculo"/>
                <w:noProof/>
                <w:rPrChange w:id="187" w:author="Jennifer" w:date="2016-12-13T23:18:00Z">
                  <w:rPr>
                    <w:rStyle w:val="Hipervnculo"/>
                    <w:noProof/>
                  </w:rPr>
                </w:rPrChange>
              </w:rPr>
              <w:delText>3.4.</w:delText>
            </w:r>
            <w:r w:rsidDel="00FB3596">
              <w:rPr>
                <w:rFonts w:cstheme="minorBidi"/>
                <w:noProof/>
              </w:rPr>
              <w:tab/>
            </w:r>
            <w:r w:rsidRPr="00FB3596" w:rsidDel="00FB3596">
              <w:rPr>
                <w:rStyle w:val="Hipervnculo"/>
                <w:noProof/>
                <w:rPrChange w:id="188" w:author="Jennifer" w:date="2016-12-13T23:18:00Z">
                  <w:rPr>
                    <w:rStyle w:val="Hipervnculo"/>
                    <w:noProof/>
                  </w:rPr>
                </w:rPrChange>
              </w:rPr>
              <w:delText>Resumen</w:delText>
            </w:r>
            <w:r w:rsidDel="00FB3596">
              <w:rPr>
                <w:noProof/>
                <w:webHidden/>
              </w:rPr>
              <w:tab/>
              <w:delText>10</w:delText>
            </w:r>
          </w:del>
        </w:p>
        <w:p w14:paraId="578C8B04" w14:textId="77777777" w:rsidR="00FB3596" w:rsidDel="00FB3596" w:rsidRDefault="00FB3596">
          <w:pPr>
            <w:pStyle w:val="TDC1"/>
            <w:tabs>
              <w:tab w:val="left" w:pos="440"/>
              <w:tab w:val="right" w:pos="8494"/>
            </w:tabs>
            <w:rPr>
              <w:del w:id="189" w:author="Jennifer" w:date="2016-12-13T23:18:00Z"/>
              <w:rFonts w:asciiTheme="minorHAnsi" w:eastAsiaTheme="minorEastAsia" w:hAnsiTheme="minorHAnsi" w:cstheme="minorBidi"/>
              <w:noProof/>
              <w:color w:val="auto"/>
            </w:rPr>
          </w:pPr>
          <w:del w:id="190" w:author="Jennifer" w:date="2016-12-13T23:18:00Z">
            <w:r w:rsidRPr="00FB3596" w:rsidDel="00FB3596">
              <w:rPr>
                <w:rStyle w:val="Hipervnculo"/>
                <w:noProof/>
                <w:rPrChange w:id="191" w:author="Jennifer" w:date="2016-12-13T23:18:00Z">
                  <w:rPr>
                    <w:rStyle w:val="Hipervnculo"/>
                    <w:noProof/>
                  </w:rPr>
                </w:rPrChange>
              </w:rPr>
              <w:delText>4.</w:delText>
            </w:r>
            <w:r w:rsidDel="00FB3596">
              <w:rPr>
                <w:rFonts w:asciiTheme="minorHAnsi" w:eastAsiaTheme="minorEastAsia" w:hAnsiTheme="minorHAnsi" w:cstheme="minorBidi"/>
                <w:noProof/>
                <w:color w:val="auto"/>
              </w:rPr>
              <w:tab/>
            </w:r>
            <w:r w:rsidRPr="00FB3596" w:rsidDel="00FB3596">
              <w:rPr>
                <w:rStyle w:val="Hipervnculo"/>
                <w:noProof/>
                <w:rPrChange w:id="192" w:author="Jennifer" w:date="2016-12-13T23:18:00Z">
                  <w:rPr>
                    <w:rStyle w:val="Hipervnculo"/>
                    <w:noProof/>
                  </w:rPr>
                </w:rPrChange>
              </w:rPr>
              <w:delText>Planificación temporal</w:delText>
            </w:r>
            <w:r w:rsidDel="00FB3596">
              <w:rPr>
                <w:noProof/>
                <w:webHidden/>
              </w:rPr>
              <w:tab/>
              <w:delText>11</w:delText>
            </w:r>
          </w:del>
        </w:p>
        <w:p w14:paraId="45BE05D9" w14:textId="77777777" w:rsidR="00FB3596" w:rsidDel="00FB3596" w:rsidRDefault="00FB3596">
          <w:pPr>
            <w:pStyle w:val="TDC2"/>
            <w:tabs>
              <w:tab w:val="left" w:pos="880"/>
              <w:tab w:val="right" w:pos="8494"/>
            </w:tabs>
            <w:rPr>
              <w:del w:id="193" w:author="Jennifer" w:date="2016-12-13T23:18:00Z"/>
              <w:rFonts w:cstheme="minorBidi"/>
              <w:noProof/>
            </w:rPr>
          </w:pPr>
          <w:del w:id="194" w:author="Jennifer" w:date="2016-12-13T23:18:00Z">
            <w:r w:rsidRPr="00FB3596" w:rsidDel="00FB3596">
              <w:rPr>
                <w:rStyle w:val="Hipervnculo"/>
                <w:noProof/>
                <w:rPrChange w:id="195" w:author="Jennifer" w:date="2016-12-13T23:18:00Z">
                  <w:rPr>
                    <w:rStyle w:val="Hipervnculo"/>
                    <w:noProof/>
                  </w:rPr>
                </w:rPrChange>
              </w:rPr>
              <w:delText>4.1.</w:delText>
            </w:r>
            <w:r w:rsidDel="00FB3596">
              <w:rPr>
                <w:rFonts w:cstheme="minorBidi"/>
                <w:noProof/>
              </w:rPr>
              <w:tab/>
            </w:r>
            <w:r w:rsidRPr="00FB3596" w:rsidDel="00FB3596">
              <w:rPr>
                <w:rStyle w:val="Hipervnculo"/>
                <w:noProof/>
                <w:rPrChange w:id="196" w:author="Jennifer" w:date="2016-12-13T23:18:00Z">
                  <w:rPr>
                    <w:rStyle w:val="Hipervnculo"/>
                    <w:noProof/>
                  </w:rPr>
                </w:rPrChange>
              </w:rPr>
              <w:delText>Estructura de descomposición del trabajo o Planificación temporal</w:delText>
            </w:r>
            <w:r w:rsidDel="00FB3596">
              <w:rPr>
                <w:noProof/>
                <w:webHidden/>
              </w:rPr>
              <w:tab/>
              <w:delText>11</w:delText>
            </w:r>
          </w:del>
        </w:p>
        <w:p w14:paraId="25F3372A" w14:textId="77777777" w:rsidR="00FB3596" w:rsidDel="00FB3596" w:rsidRDefault="00FB3596">
          <w:pPr>
            <w:pStyle w:val="TDC2"/>
            <w:tabs>
              <w:tab w:val="left" w:pos="880"/>
              <w:tab w:val="right" w:pos="8494"/>
            </w:tabs>
            <w:rPr>
              <w:del w:id="197" w:author="Jennifer" w:date="2016-12-13T23:18:00Z"/>
              <w:rFonts w:cstheme="minorBidi"/>
              <w:noProof/>
            </w:rPr>
          </w:pPr>
          <w:del w:id="198" w:author="Jennifer" w:date="2016-12-13T23:18:00Z">
            <w:r w:rsidRPr="00FB3596" w:rsidDel="00FB3596">
              <w:rPr>
                <w:rStyle w:val="Hipervnculo"/>
                <w:noProof/>
                <w:rPrChange w:id="199" w:author="Jennifer" w:date="2016-12-13T23:18:00Z">
                  <w:rPr>
                    <w:rStyle w:val="Hipervnculo"/>
                    <w:noProof/>
                  </w:rPr>
                </w:rPrChange>
              </w:rPr>
              <w:delText>4.2.</w:delText>
            </w:r>
            <w:r w:rsidDel="00FB3596">
              <w:rPr>
                <w:rFonts w:cstheme="minorBidi"/>
                <w:noProof/>
              </w:rPr>
              <w:tab/>
            </w:r>
            <w:r w:rsidRPr="00FB3596" w:rsidDel="00FB3596">
              <w:rPr>
                <w:rStyle w:val="Hipervnculo"/>
                <w:noProof/>
                <w:rPrChange w:id="200" w:author="Jennifer" w:date="2016-12-13T23:18:00Z">
                  <w:rPr>
                    <w:rStyle w:val="Hipervnculo"/>
                    <w:noProof/>
                  </w:rPr>
                </w:rPrChange>
              </w:rPr>
              <w:delText>Gráfico Gantt</w:delText>
            </w:r>
            <w:r w:rsidDel="00FB3596">
              <w:rPr>
                <w:noProof/>
                <w:webHidden/>
              </w:rPr>
              <w:tab/>
              <w:delText>13</w:delText>
            </w:r>
          </w:del>
        </w:p>
        <w:p w14:paraId="7E981E38" w14:textId="5EA929C1" w:rsidR="00FB3596" w:rsidDel="00FB3596" w:rsidRDefault="00FB3596">
          <w:pPr>
            <w:pStyle w:val="TDC2"/>
            <w:tabs>
              <w:tab w:val="left" w:pos="880"/>
              <w:tab w:val="right" w:pos="8494"/>
            </w:tabs>
            <w:rPr>
              <w:del w:id="201" w:author="Jennifer" w:date="2016-12-13T23:18:00Z"/>
              <w:rFonts w:cstheme="minorBidi"/>
              <w:noProof/>
            </w:rPr>
          </w:pPr>
          <w:del w:id="202" w:author="Jennifer" w:date="2016-12-13T23:18:00Z">
            <w:r w:rsidRPr="00FB3596" w:rsidDel="00FB3596">
              <w:rPr>
                <w:rStyle w:val="Hipervnculo"/>
                <w:noProof/>
                <w:rPrChange w:id="203" w:author="Jennifer" w:date="2016-12-13T23:18:00Z">
                  <w:rPr>
                    <w:rStyle w:val="Hipervnculo"/>
                    <w:noProof/>
                  </w:rPr>
                </w:rPrChange>
              </w:rPr>
              <w:delText>4.3.</w:delText>
            </w:r>
            <w:r w:rsidDel="00FB3596">
              <w:rPr>
                <w:rFonts w:cstheme="minorBidi"/>
                <w:noProof/>
              </w:rPr>
              <w:tab/>
            </w:r>
            <w:r w:rsidRPr="00FB3596" w:rsidDel="00FB3596">
              <w:rPr>
                <w:rStyle w:val="Hipervnculo"/>
                <w:noProof/>
                <w:rPrChange w:id="204" w:author="Jennifer" w:date="2016-12-13T23:18:00Z">
                  <w:rPr>
                    <w:rStyle w:val="Hipervnculo"/>
                    <w:noProof/>
                  </w:rPr>
                </w:rPrChange>
              </w:rPr>
              <w:delText>Red de tareas</w:delText>
            </w:r>
          </w:del>
          <w:del w:id="205" w:author="Jennifer" w:date="2016-12-13T23:16:00Z">
            <w:r w:rsidRPr="00FB3596" w:rsidDel="00FB3596">
              <w:rPr>
                <w:rStyle w:val="Hipervnculo"/>
                <w:noProof/>
                <w:rPrChange w:id="206" w:author="Jennifer" w:date="2016-12-13T23:18:00Z">
                  <w:rPr>
                    <w:rStyle w:val="Hipervnculo"/>
                    <w:noProof/>
                  </w:rPr>
                </w:rPrChange>
              </w:rPr>
              <w:drawing>
                <wp:inline distT="114300" distB="114300" distL="114300" distR="114300" wp14:anchorId="2AB4461A" wp14:editId="1AB3CAA6">
                  <wp:extent cx="4630103" cy="658825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4630103" cy="6588250"/>
                          </a:xfrm>
                          <a:prstGeom prst="rect">
                            <a:avLst/>
                          </a:prstGeom>
                          <a:ln/>
                        </pic:spPr>
                      </pic:pic>
                    </a:graphicData>
                  </a:graphic>
                </wp:inline>
              </w:drawing>
            </w:r>
          </w:del>
          <w:del w:id="207" w:author="Jennifer" w:date="2016-12-13T23:18:00Z">
            <w:r w:rsidDel="00FB3596">
              <w:rPr>
                <w:noProof/>
                <w:webHidden/>
              </w:rPr>
              <w:tab/>
              <w:delText>14</w:delText>
            </w:r>
          </w:del>
        </w:p>
        <w:p w14:paraId="2CCC53FD" w14:textId="77777777" w:rsidR="00FB3596" w:rsidDel="00FB3596" w:rsidRDefault="00FB3596">
          <w:pPr>
            <w:pStyle w:val="TDC1"/>
            <w:tabs>
              <w:tab w:val="left" w:pos="440"/>
              <w:tab w:val="right" w:pos="8494"/>
            </w:tabs>
            <w:rPr>
              <w:del w:id="208" w:author="Jennifer" w:date="2016-12-13T23:18:00Z"/>
              <w:rFonts w:asciiTheme="minorHAnsi" w:eastAsiaTheme="minorEastAsia" w:hAnsiTheme="minorHAnsi" w:cstheme="minorBidi"/>
              <w:noProof/>
              <w:color w:val="auto"/>
            </w:rPr>
          </w:pPr>
          <w:del w:id="209" w:author="Jennifer" w:date="2016-12-13T23:18:00Z">
            <w:r w:rsidRPr="00FB3596" w:rsidDel="00FB3596">
              <w:rPr>
                <w:rStyle w:val="Hipervnculo"/>
                <w:noProof/>
                <w:rPrChange w:id="210" w:author="Jennifer" w:date="2016-12-13T23:18:00Z">
                  <w:rPr>
                    <w:rStyle w:val="Hipervnculo"/>
                    <w:noProof/>
                  </w:rPr>
                </w:rPrChange>
              </w:rPr>
              <w:delText>5.</w:delText>
            </w:r>
            <w:r w:rsidDel="00FB3596">
              <w:rPr>
                <w:rFonts w:asciiTheme="minorHAnsi" w:eastAsiaTheme="minorEastAsia" w:hAnsiTheme="minorHAnsi" w:cstheme="minorBidi"/>
                <w:noProof/>
                <w:color w:val="auto"/>
              </w:rPr>
              <w:tab/>
            </w:r>
            <w:r w:rsidRPr="00FB3596" w:rsidDel="00FB3596">
              <w:rPr>
                <w:rStyle w:val="Hipervnculo"/>
                <w:noProof/>
                <w:rPrChange w:id="211" w:author="Jennifer" w:date="2016-12-13T23:18:00Z">
                  <w:rPr>
                    <w:rStyle w:val="Hipervnculo"/>
                    <w:noProof/>
                  </w:rPr>
                </w:rPrChange>
              </w:rPr>
              <w:delText>Recursos del proyecto</w:delText>
            </w:r>
            <w:r w:rsidDel="00FB3596">
              <w:rPr>
                <w:noProof/>
                <w:webHidden/>
              </w:rPr>
              <w:tab/>
              <w:delText>15</w:delText>
            </w:r>
          </w:del>
        </w:p>
        <w:p w14:paraId="35BEDE50" w14:textId="77777777" w:rsidR="00FB3596" w:rsidDel="00FB3596" w:rsidRDefault="00FB3596">
          <w:pPr>
            <w:pStyle w:val="TDC2"/>
            <w:tabs>
              <w:tab w:val="left" w:pos="880"/>
              <w:tab w:val="right" w:pos="8494"/>
            </w:tabs>
            <w:rPr>
              <w:del w:id="212" w:author="Jennifer" w:date="2016-12-13T23:18:00Z"/>
              <w:rFonts w:cstheme="minorBidi"/>
              <w:noProof/>
            </w:rPr>
          </w:pPr>
          <w:del w:id="213" w:author="Jennifer" w:date="2016-12-13T23:18:00Z">
            <w:r w:rsidRPr="00FB3596" w:rsidDel="00FB3596">
              <w:rPr>
                <w:rStyle w:val="Hipervnculo"/>
                <w:noProof/>
                <w:rPrChange w:id="214" w:author="Jennifer" w:date="2016-12-13T23:18:00Z">
                  <w:rPr>
                    <w:rStyle w:val="Hipervnculo"/>
                    <w:noProof/>
                  </w:rPr>
                </w:rPrChange>
              </w:rPr>
              <w:delText>5.1.</w:delText>
            </w:r>
            <w:r w:rsidDel="00FB3596">
              <w:rPr>
                <w:rFonts w:cstheme="minorBidi"/>
                <w:noProof/>
              </w:rPr>
              <w:tab/>
            </w:r>
            <w:r w:rsidRPr="00FB3596" w:rsidDel="00FB3596">
              <w:rPr>
                <w:rStyle w:val="Hipervnculo"/>
                <w:noProof/>
                <w:rPrChange w:id="215" w:author="Jennifer" w:date="2016-12-13T23:18:00Z">
                  <w:rPr>
                    <w:rStyle w:val="Hipervnculo"/>
                    <w:noProof/>
                  </w:rPr>
                </w:rPrChange>
              </w:rPr>
              <w:delText>Personal</w:delText>
            </w:r>
            <w:r w:rsidDel="00FB3596">
              <w:rPr>
                <w:noProof/>
                <w:webHidden/>
              </w:rPr>
              <w:tab/>
              <w:delText>15</w:delText>
            </w:r>
          </w:del>
        </w:p>
        <w:p w14:paraId="76636EE3" w14:textId="77777777" w:rsidR="00FB3596" w:rsidDel="00FB3596" w:rsidRDefault="00FB3596">
          <w:pPr>
            <w:pStyle w:val="TDC2"/>
            <w:tabs>
              <w:tab w:val="left" w:pos="880"/>
              <w:tab w:val="right" w:pos="8494"/>
            </w:tabs>
            <w:rPr>
              <w:del w:id="216" w:author="Jennifer" w:date="2016-12-13T23:18:00Z"/>
              <w:rFonts w:cstheme="minorBidi"/>
              <w:noProof/>
            </w:rPr>
          </w:pPr>
          <w:del w:id="217" w:author="Jennifer" w:date="2016-12-13T23:18:00Z">
            <w:r w:rsidRPr="00FB3596" w:rsidDel="00FB3596">
              <w:rPr>
                <w:rStyle w:val="Hipervnculo"/>
                <w:noProof/>
                <w:rPrChange w:id="218" w:author="Jennifer" w:date="2016-12-13T23:18:00Z">
                  <w:rPr>
                    <w:rStyle w:val="Hipervnculo"/>
                    <w:noProof/>
                  </w:rPr>
                </w:rPrChange>
              </w:rPr>
              <w:delText>5.2.</w:delText>
            </w:r>
            <w:r w:rsidDel="00FB3596">
              <w:rPr>
                <w:rFonts w:cstheme="minorBidi"/>
                <w:noProof/>
              </w:rPr>
              <w:tab/>
            </w:r>
            <w:r w:rsidRPr="00FB3596" w:rsidDel="00FB3596">
              <w:rPr>
                <w:rStyle w:val="Hipervnculo"/>
                <w:noProof/>
                <w:rPrChange w:id="219" w:author="Jennifer" w:date="2016-12-13T23:18:00Z">
                  <w:rPr>
                    <w:rStyle w:val="Hipervnculo"/>
                    <w:noProof/>
                  </w:rPr>
                </w:rPrChange>
              </w:rPr>
              <w:delText>Hardware y software</w:delText>
            </w:r>
            <w:r w:rsidDel="00FB3596">
              <w:rPr>
                <w:noProof/>
                <w:webHidden/>
              </w:rPr>
              <w:tab/>
              <w:delText>15</w:delText>
            </w:r>
          </w:del>
        </w:p>
        <w:p w14:paraId="5FA1F3C6" w14:textId="77777777" w:rsidR="00FB3596" w:rsidDel="00FB3596" w:rsidRDefault="00FB3596">
          <w:pPr>
            <w:pStyle w:val="TDC2"/>
            <w:tabs>
              <w:tab w:val="left" w:pos="880"/>
              <w:tab w:val="right" w:pos="8494"/>
            </w:tabs>
            <w:rPr>
              <w:del w:id="220" w:author="Jennifer" w:date="2016-12-13T23:18:00Z"/>
              <w:rFonts w:cstheme="minorBidi"/>
              <w:noProof/>
            </w:rPr>
          </w:pPr>
          <w:del w:id="221" w:author="Jennifer" w:date="2016-12-13T23:18:00Z">
            <w:r w:rsidRPr="00FB3596" w:rsidDel="00FB3596">
              <w:rPr>
                <w:rStyle w:val="Hipervnculo"/>
                <w:noProof/>
                <w:rPrChange w:id="222" w:author="Jennifer" w:date="2016-12-13T23:18:00Z">
                  <w:rPr>
                    <w:rStyle w:val="Hipervnculo"/>
                    <w:noProof/>
                  </w:rPr>
                </w:rPrChange>
              </w:rPr>
              <w:delText>5.3.</w:delText>
            </w:r>
            <w:r w:rsidDel="00FB3596">
              <w:rPr>
                <w:rFonts w:cstheme="minorBidi"/>
                <w:noProof/>
              </w:rPr>
              <w:tab/>
            </w:r>
            <w:r w:rsidRPr="00FB3596" w:rsidDel="00FB3596">
              <w:rPr>
                <w:rStyle w:val="Hipervnculo"/>
                <w:noProof/>
                <w:rPrChange w:id="223" w:author="Jennifer" w:date="2016-12-13T23:18:00Z">
                  <w:rPr>
                    <w:rStyle w:val="Hipervnculo"/>
                    <w:noProof/>
                  </w:rPr>
                </w:rPrChange>
              </w:rPr>
              <w:delText>Lista de recursos</w:delText>
            </w:r>
            <w:r w:rsidDel="00FB3596">
              <w:rPr>
                <w:noProof/>
                <w:webHidden/>
              </w:rPr>
              <w:tab/>
              <w:delText>16</w:delText>
            </w:r>
          </w:del>
        </w:p>
        <w:p w14:paraId="6311CFC4" w14:textId="77777777" w:rsidR="00FB3596" w:rsidDel="00FB3596" w:rsidRDefault="00FB3596">
          <w:pPr>
            <w:pStyle w:val="TDC1"/>
            <w:tabs>
              <w:tab w:val="left" w:pos="440"/>
              <w:tab w:val="right" w:pos="8494"/>
            </w:tabs>
            <w:rPr>
              <w:del w:id="224" w:author="Jennifer" w:date="2016-12-13T23:18:00Z"/>
              <w:rFonts w:asciiTheme="minorHAnsi" w:eastAsiaTheme="minorEastAsia" w:hAnsiTheme="minorHAnsi" w:cstheme="minorBidi"/>
              <w:noProof/>
              <w:color w:val="auto"/>
            </w:rPr>
          </w:pPr>
          <w:del w:id="225" w:author="Jennifer" w:date="2016-12-13T23:18:00Z">
            <w:r w:rsidRPr="00FB3596" w:rsidDel="00FB3596">
              <w:rPr>
                <w:rStyle w:val="Hipervnculo"/>
                <w:noProof/>
                <w:rPrChange w:id="226" w:author="Jennifer" w:date="2016-12-13T23:18:00Z">
                  <w:rPr>
                    <w:rStyle w:val="Hipervnculo"/>
                    <w:noProof/>
                  </w:rPr>
                </w:rPrChange>
              </w:rPr>
              <w:delText>6.</w:delText>
            </w:r>
            <w:r w:rsidDel="00FB3596">
              <w:rPr>
                <w:rFonts w:asciiTheme="minorHAnsi" w:eastAsiaTheme="minorEastAsia" w:hAnsiTheme="minorHAnsi" w:cstheme="minorBidi"/>
                <w:noProof/>
                <w:color w:val="auto"/>
              </w:rPr>
              <w:tab/>
            </w:r>
            <w:r w:rsidRPr="00FB3596" w:rsidDel="00FB3596">
              <w:rPr>
                <w:rStyle w:val="Hipervnculo"/>
                <w:noProof/>
                <w:rPrChange w:id="227" w:author="Jennifer" w:date="2016-12-13T23:18:00Z">
                  <w:rPr>
                    <w:rStyle w:val="Hipervnculo"/>
                    <w:noProof/>
                  </w:rPr>
                </w:rPrChange>
              </w:rPr>
              <w:delText>Organización del personal</w:delText>
            </w:r>
            <w:r w:rsidDel="00FB3596">
              <w:rPr>
                <w:noProof/>
                <w:webHidden/>
              </w:rPr>
              <w:tab/>
              <w:delText>16</w:delText>
            </w:r>
          </w:del>
        </w:p>
        <w:p w14:paraId="3D5C6E11" w14:textId="77777777" w:rsidR="00FB3596" w:rsidDel="00FB3596" w:rsidRDefault="00FB3596">
          <w:pPr>
            <w:pStyle w:val="TDC2"/>
            <w:tabs>
              <w:tab w:val="left" w:pos="880"/>
              <w:tab w:val="right" w:pos="8494"/>
            </w:tabs>
            <w:rPr>
              <w:del w:id="228" w:author="Jennifer" w:date="2016-12-13T23:18:00Z"/>
              <w:rFonts w:cstheme="minorBidi"/>
              <w:noProof/>
            </w:rPr>
          </w:pPr>
          <w:del w:id="229" w:author="Jennifer" w:date="2016-12-13T23:18:00Z">
            <w:r w:rsidRPr="00FB3596" w:rsidDel="00FB3596">
              <w:rPr>
                <w:rStyle w:val="Hipervnculo"/>
                <w:rFonts w:eastAsia="Arial"/>
                <w:noProof/>
                <w:rPrChange w:id="230" w:author="Jennifer" w:date="2016-12-13T23:18:00Z">
                  <w:rPr>
                    <w:rStyle w:val="Hipervnculo"/>
                    <w:rFonts w:eastAsia="Arial"/>
                    <w:noProof/>
                  </w:rPr>
                </w:rPrChange>
              </w:rPr>
              <w:delText>6.1.</w:delText>
            </w:r>
            <w:r w:rsidDel="00FB3596">
              <w:rPr>
                <w:rFonts w:cstheme="minorBidi"/>
                <w:noProof/>
              </w:rPr>
              <w:tab/>
            </w:r>
            <w:r w:rsidRPr="00FB3596" w:rsidDel="00FB3596">
              <w:rPr>
                <w:rStyle w:val="Hipervnculo"/>
                <w:noProof/>
                <w:rPrChange w:id="231" w:author="Jennifer" w:date="2016-12-13T23:18:00Z">
                  <w:rPr>
                    <w:rStyle w:val="Hipervnculo"/>
                    <w:noProof/>
                  </w:rPr>
                </w:rPrChange>
              </w:rPr>
              <w:delText>Estructura de equipo</w:delText>
            </w:r>
            <w:r w:rsidDel="00FB3596">
              <w:rPr>
                <w:noProof/>
                <w:webHidden/>
              </w:rPr>
              <w:tab/>
              <w:delText>16</w:delText>
            </w:r>
          </w:del>
        </w:p>
        <w:p w14:paraId="1DF7502E" w14:textId="77777777" w:rsidR="00FB3596" w:rsidDel="00FB3596" w:rsidRDefault="00FB3596">
          <w:pPr>
            <w:pStyle w:val="TDC3"/>
            <w:tabs>
              <w:tab w:val="left" w:pos="1320"/>
              <w:tab w:val="right" w:pos="8494"/>
            </w:tabs>
            <w:rPr>
              <w:del w:id="232" w:author="Jennifer" w:date="2016-12-13T23:18:00Z"/>
              <w:rFonts w:cstheme="minorBidi"/>
              <w:noProof/>
            </w:rPr>
          </w:pPr>
          <w:del w:id="233" w:author="Jennifer" w:date="2016-12-13T23:18:00Z">
            <w:r w:rsidRPr="00FB3596" w:rsidDel="00FB3596">
              <w:rPr>
                <w:rStyle w:val="Hipervnculo"/>
                <w:rFonts w:ascii="Arial" w:hAnsi="Arial" w:cs="Arial"/>
                <w:noProof/>
                <w:rPrChange w:id="234" w:author="Jennifer" w:date="2016-12-13T23:18:00Z">
                  <w:rPr>
                    <w:rStyle w:val="Hipervnculo"/>
                    <w:rFonts w:ascii="Arial" w:hAnsi="Arial" w:cs="Arial"/>
                    <w:noProof/>
                  </w:rPr>
                </w:rPrChange>
              </w:rPr>
              <w:delText>6.1.1.</w:delText>
            </w:r>
            <w:r w:rsidDel="00FB3596">
              <w:rPr>
                <w:rFonts w:cstheme="minorBidi"/>
                <w:noProof/>
              </w:rPr>
              <w:tab/>
            </w:r>
            <w:r w:rsidRPr="00FB3596" w:rsidDel="00FB3596">
              <w:rPr>
                <w:rStyle w:val="Hipervnculo"/>
                <w:noProof/>
                <w:rPrChange w:id="235" w:author="Jennifer" w:date="2016-12-13T23:18:00Z">
                  <w:rPr>
                    <w:rStyle w:val="Hipervnculo"/>
                    <w:noProof/>
                  </w:rPr>
                </w:rPrChange>
              </w:rPr>
              <w:delText xml:space="preserve">Gestión de gasolineras: </w:delText>
            </w:r>
            <w:r w:rsidRPr="00FB3596" w:rsidDel="00FB3596">
              <w:rPr>
                <w:rStyle w:val="Hipervnculo"/>
                <w:rFonts w:ascii="Arial" w:hAnsi="Arial" w:cs="Arial"/>
                <w:noProof/>
                <w:rPrChange w:id="236" w:author="Jennifer" w:date="2016-12-13T23:18:00Z">
                  <w:rPr>
                    <w:rStyle w:val="Hipervnculo"/>
                    <w:rFonts w:ascii="Arial" w:hAnsi="Arial" w:cs="Arial"/>
                    <w:noProof/>
                  </w:rPr>
                </w:rPrChange>
              </w:rPr>
              <w:delText>Ubicación, tipos de gasolina disponibles y precio.</w:delText>
            </w:r>
            <w:r w:rsidDel="00FB3596">
              <w:rPr>
                <w:noProof/>
                <w:webHidden/>
              </w:rPr>
              <w:tab/>
              <w:delText>16</w:delText>
            </w:r>
          </w:del>
        </w:p>
        <w:p w14:paraId="33CBAB8F" w14:textId="77777777" w:rsidR="00FB3596" w:rsidDel="00FB3596" w:rsidRDefault="00FB3596">
          <w:pPr>
            <w:pStyle w:val="TDC3"/>
            <w:tabs>
              <w:tab w:val="left" w:pos="880"/>
              <w:tab w:val="right" w:pos="8494"/>
            </w:tabs>
            <w:rPr>
              <w:del w:id="237" w:author="Jennifer" w:date="2016-12-13T23:18:00Z"/>
              <w:rFonts w:cstheme="minorBidi"/>
              <w:noProof/>
            </w:rPr>
          </w:pPr>
          <w:del w:id="238" w:author="Jennifer" w:date="2016-12-13T23:18:00Z">
            <w:r w:rsidDel="00FB3596">
              <w:rPr>
                <w:rFonts w:cstheme="minorBidi"/>
                <w:noProof/>
              </w:rPr>
              <w:tab/>
            </w:r>
            <w:r w:rsidRPr="00FB3596" w:rsidDel="00FB3596">
              <w:rPr>
                <w:rStyle w:val="Hipervnculo"/>
                <w:noProof/>
                <w:rPrChange w:id="239" w:author="Jennifer" w:date="2016-12-13T23:18:00Z">
                  <w:rPr>
                    <w:rStyle w:val="Hipervnculo"/>
                    <w:noProof/>
                  </w:rPr>
                </w:rPrChange>
              </w:rPr>
              <w:delText xml:space="preserve">Gestión de tiendas de alimentación: </w:delText>
            </w:r>
            <w:r w:rsidRPr="00FB3596" w:rsidDel="00FB3596">
              <w:rPr>
                <w:rStyle w:val="Hipervnculo"/>
                <w:rFonts w:ascii="Arial" w:hAnsi="Arial" w:cs="Arial"/>
                <w:noProof/>
                <w:rPrChange w:id="240" w:author="Jennifer" w:date="2016-12-13T23:18:00Z">
                  <w:rPr>
                    <w:rStyle w:val="Hipervnculo"/>
                    <w:rFonts w:ascii="Arial" w:hAnsi="Arial" w:cs="Arial"/>
                    <w:noProof/>
                  </w:rPr>
                </w:rPrChange>
              </w:rPr>
              <w:delText>Ubicación, productos disponibles y precio.</w:delText>
            </w:r>
            <w:r w:rsidDel="00FB3596">
              <w:rPr>
                <w:noProof/>
                <w:webHidden/>
              </w:rPr>
              <w:tab/>
              <w:delText>16</w:delText>
            </w:r>
          </w:del>
        </w:p>
        <w:p w14:paraId="2781654B" w14:textId="77777777" w:rsidR="00FB3596" w:rsidDel="00FB3596" w:rsidRDefault="00FB3596">
          <w:pPr>
            <w:pStyle w:val="TDC3"/>
            <w:tabs>
              <w:tab w:val="left" w:pos="1320"/>
              <w:tab w:val="right" w:pos="8494"/>
            </w:tabs>
            <w:rPr>
              <w:del w:id="241" w:author="Jennifer" w:date="2016-12-13T23:18:00Z"/>
              <w:rFonts w:cstheme="minorBidi"/>
              <w:noProof/>
            </w:rPr>
          </w:pPr>
          <w:del w:id="242" w:author="Jennifer" w:date="2016-12-13T23:18:00Z">
            <w:r w:rsidRPr="00FB3596" w:rsidDel="00FB3596">
              <w:rPr>
                <w:rStyle w:val="Hipervnculo"/>
                <w:rFonts w:ascii="Arial" w:eastAsia="Arial" w:hAnsi="Arial" w:cs="Arial"/>
                <w:noProof/>
                <w:rPrChange w:id="243" w:author="Jennifer" w:date="2016-12-13T23:18:00Z">
                  <w:rPr>
                    <w:rStyle w:val="Hipervnculo"/>
                    <w:rFonts w:ascii="Arial" w:eastAsia="Arial" w:hAnsi="Arial" w:cs="Arial"/>
                    <w:noProof/>
                  </w:rPr>
                </w:rPrChange>
              </w:rPr>
              <w:delText>6.1.2.</w:delText>
            </w:r>
            <w:r w:rsidDel="00FB3596">
              <w:rPr>
                <w:rFonts w:cstheme="minorBidi"/>
                <w:noProof/>
              </w:rPr>
              <w:tab/>
            </w:r>
            <w:r w:rsidRPr="00FB3596" w:rsidDel="00FB3596">
              <w:rPr>
                <w:rStyle w:val="Hipervnculo"/>
                <w:rFonts w:ascii="Arial" w:hAnsi="Arial" w:cs="Arial"/>
                <w:noProof/>
                <w:rPrChange w:id="244" w:author="Jennifer" w:date="2016-12-13T23:18:00Z">
                  <w:rPr>
                    <w:rStyle w:val="Hipervnculo"/>
                    <w:rFonts w:ascii="Arial" w:hAnsi="Arial" w:cs="Arial"/>
                    <w:noProof/>
                  </w:rPr>
                </w:rPrChange>
              </w:rPr>
              <w:delText>Integrantes del bloque*: no definido.</w:delText>
            </w:r>
            <w:r w:rsidDel="00FB3596">
              <w:rPr>
                <w:noProof/>
                <w:webHidden/>
              </w:rPr>
              <w:tab/>
              <w:delText>16</w:delText>
            </w:r>
          </w:del>
        </w:p>
        <w:p w14:paraId="2A17A7A5" w14:textId="77777777" w:rsidR="00FB3596" w:rsidDel="00FB3596" w:rsidRDefault="00FB3596">
          <w:pPr>
            <w:pStyle w:val="TDC3"/>
            <w:tabs>
              <w:tab w:val="left" w:pos="880"/>
              <w:tab w:val="right" w:pos="8494"/>
            </w:tabs>
            <w:rPr>
              <w:del w:id="245" w:author="Jennifer" w:date="2016-12-13T23:18:00Z"/>
              <w:rFonts w:cstheme="minorBidi"/>
              <w:noProof/>
            </w:rPr>
          </w:pPr>
          <w:del w:id="246" w:author="Jennifer" w:date="2016-12-13T23:18:00Z">
            <w:r w:rsidDel="00FB3596">
              <w:rPr>
                <w:rFonts w:cstheme="minorBidi"/>
                <w:noProof/>
              </w:rPr>
              <w:tab/>
            </w:r>
            <w:r w:rsidRPr="00FB3596" w:rsidDel="00FB3596">
              <w:rPr>
                <w:rStyle w:val="Hipervnculo"/>
                <w:noProof/>
                <w:rPrChange w:id="247" w:author="Jennifer" w:date="2016-12-13T23:18:00Z">
                  <w:rPr>
                    <w:rStyle w:val="Hipervnculo"/>
                    <w:noProof/>
                  </w:rPr>
                </w:rPrChange>
              </w:rPr>
              <w:delText xml:space="preserve">Gestión de usuarios: </w:delText>
            </w:r>
            <w:r w:rsidRPr="00FB3596" w:rsidDel="00FB3596">
              <w:rPr>
                <w:rStyle w:val="Hipervnculo"/>
                <w:rFonts w:ascii="Arial" w:hAnsi="Arial" w:cs="Arial"/>
                <w:noProof/>
                <w:rPrChange w:id="248" w:author="Jennifer" w:date="2016-12-13T23:18:00Z">
                  <w:rPr>
                    <w:rStyle w:val="Hipervnculo"/>
                    <w:rFonts w:ascii="Arial" w:hAnsi="Arial" w:cs="Arial"/>
                    <w:noProof/>
                  </w:rPr>
                </w:rPrChange>
              </w:rPr>
              <w:delText>Dos tipos de usuario. Anónimos y registrados (con privilegios: sugerencias y descuentos).</w:delText>
            </w:r>
            <w:r w:rsidDel="00FB3596">
              <w:rPr>
                <w:noProof/>
                <w:webHidden/>
              </w:rPr>
              <w:tab/>
              <w:delText>16</w:delText>
            </w:r>
          </w:del>
        </w:p>
        <w:p w14:paraId="68871DA9" w14:textId="77777777" w:rsidR="00FB3596" w:rsidDel="00FB3596" w:rsidRDefault="00FB3596">
          <w:pPr>
            <w:pStyle w:val="TDC3"/>
            <w:tabs>
              <w:tab w:val="left" w:pos="1320"/>
              <w:tab w:val="right" w:pos="8494"/>
            </w:tabs>
            <w:rPr>
              <w:del w:id="249" w:author="Jennifer" w:date="2016-12-13T23:18:00Z"/>
              <w:rFonts w:cstheme="minorBidi"/>
              <w:noProof/>
            </w:rPr>
          </w:pPr>
          <w:del w:id="250" w:author="Jennifer" w:date="2016-12-13T23:18:00Z">
            <w:r w:rsidRPr="00FB3596" w:rsidDel="00FB3596">
              <w:rPr>
                <w:rStyle w:val="Hipervnculo"/>
                <w:rFonts w:ascii="Arial" w:eastAsia="Arial" w:hAnsi="Arial" w:cs="Arial"/>
                <w:noProof/>
                <w:rPrChange w:id="251" w:author="Jennifer" w:date="2016-12-13T23:18:00Z">
                  <w:rPr>
                    <w:rStyle w:val="Hipervnculo"/>
                    <w:rFonts w:ascii="Arial" w:eastAsia="Arial" w:hAnsi="Arial" w:cs="Arial"/>
                    <w:noProof/>
                  </w:rPr>
                </w:rPrChange>
              </w:rPr>
              <w:delText>6.1.3.</w:delText>
            </w:r>
            <w:r w:rsidDel="00FB3596">
              <w:rPr>
                <w:rFonts w:cstheme="minorBidi"/>
                <w:noProof/>
              </w:rPr>
              <w:tab/>
            </w:r>
            <w:r w:rsidRPr="00FB3596" w:rsidDel="00FB3596">
              <w:rPr>
                <w:rStyle w:val="Hipervnculo"/>
                <w:rFonts w:ascii="Arial" w:hAnsi="Arial" w:cs="Arial"/>
                <w:noProof/>
                <w:rPrChange w:id="252" w:author="Jennifer" w:date="2016-12-13T23:18:00Z">
                  <w:rPr>
                    <w:rStyle w:val="Hipervnculo"/>
                    <w:rFonts w:ascii="Arial" w:hAnsi="Arial" w:cs="Arial"/>
                    <w:noProof/>
                  </w:rPr>
                </w:rPrChange>
              </w:rPr>
              <w:delText>Integrantes del bloque*: no definido.</w:delText>
            </w:r>
            <w:r w:rsidDel="00FB3596">
              <w:rPr>
                <w:noProof/>
                <w:webHidden/>
              </w:rPr>
              <w:tab/>
              <w:delText>16</w:delText>
            </w:r>
          </w:del>
        </w:p>
        <w:p w14:paraId="2289C97E" w14:textId="77777777" w:rsidR="00FB3596" w:rsidDel="00FB3596" w:rsidRDefault="00FB3596">
          <w:pPr>
            <w:pStyle w:val="TDC3"/>
            <w:tabs>
              <w:tab w:val="left" w:pos="880"/>
              <w:tab w:val="right" w:pos="8494"/>
            </w:tabs>
            <w:rPr>
              <w:del w:id="253" w:author="Jennifer" w:date="2016-12-13T23:18:00Z"/>
              <w:rFonts w:cstheme="minorBidi"/>
              <w:noProof/>
            </w:rPr>
          </w:pPr>
          <w:del w:id="254" w:author="Jennifer" w:date="2016-12-13T23:18:00Z">
            <w:r w:rsidDel="00FB3596">
              <w:rPr>
                <w:rFonts w:cstheme="minorBidi"/>
                <w:noProof/>
              </w:rPr>
              <w:tab/>
            </w:r>
            <w:r w:rsidRPr="00FB3596" w:rsidDel="00FB3596">
              <w:rPr>
                <w:rStyle w:val="Hipervnculo"/>
                <w:noProof/>
                <w:rPrChange w:id="255" w:author="Jennifer" w:date="2016-12-13T23:18:00Z">
                  <w:rPr>
                    <w:rStyle w:val="Hipervnculo"/>
                    <w:noProof/>
                  </w:rPr>
                </w:rPrChange>
              </w:rPr>
              <w:delText>Gestión del comparador, búsqueda y mapa.</w:delText>
            </w:r>
            <w:r w:rsidDel="00FB3596">
              <w:rPr>
                <w:noProof/>
                <w:webHidden/>
              </w:rPr>
              <w:tab/>
              <w:delText>16</w:delText>
            </w:r>
          </w:del>
        </w:p>
        <w:p w14:paraId="1B03AC3C" w14:textId="77777777" w:rsidR="00FB3596" w:rsidDel="00FB3596" w:rsidRDefault="00FB3596">
          <w:pPr>
            <w:pStyle w:val="TDC3"/>
            <w:tabs>
              <w:tab w:val="left" w:pos="1320"/>
              <w:tab w:val="right" w:pos="8494"/>
            </w:tabs>
            <w:rPr>
              <w:del w:id="256" w:author="Jennifer" w:date="2016-12-13T23:18:00Z"/>
              <w:rFonts w:cstheme="minorBidi"/>
              <w:noProof/>
            </w:rPr>
          </w:pPr>
          <w:del w:id="257" w:author="Jennifer" w:date="2016-12-13T23:18:00Z">
            <w:r w:rsidRPr="00FB3596" w:rsidDel="00FB3596">
              <w:rPr>
                <w:rStyle w:val="Hipervnculo"/>
                <w:rFonts w:ascii="Arial" w:eastAsia="Arial" w:hAnsi="Arial" w:cs="Arial"/>
                <w:noProof/>
                <w:rPrChange w:id="258" w:author="Jennifer" w:date="2016-12-13T23:18:00Z">
                  <w:rPr>
                    <w:rStyle w:val="Hipervnculo"/>
                    <w:rFonts w:ascii="Arial" w:eastAsia="Arial" w:hAnsi="Arial" w:cs="Arial"/>
                    <w:noProof/>
                  </w:rPr>
                </w:rPrChange>
              </w:rPr>
              <w:delText>6.1.4.</w:delText>
            </w:r>
            <w:r w:rsidDel="00FB3596">
              <w:rPr>
                <w:rFonts w:cstheme="minorBidi"/>
                <w:noProof/>
              </w:rPr>
              <w:tab/>
            </w:r>
            <w:r w:rsidRPr="00FB3596" w:rsidDel="00FB3596">
              <w:rPr>
                <w:rStyle w:val="Hipervnculo"/>
                <w:rFonts w:ascii="Arial" w:hAnsi="Arial" w:cs="Arial"/>
                <w:noProof/>
                <w:rPrChange w:id="259" w:author="Jennifer" w:date="2016-12-13T23:18:00Z">
                  <w:rPr>
                    <w:rStyle w:val="Hipervnculo"/>
                    <w:rFonts w:ascii="Arial" w:hAnsi="Arial" w:cs="Arial"/>
                    <w:noProof/>
                  </w:rPr>
                </w:rPrChange>
              </w:rPr>
              <w:delText>Integrantes del bloque*: no definido.</w:delText>
            </w:r>
            <w:r w:rsidDel="00FB3596">
              <w:rPr>
                <w:noProof/>
                <w:webHidden/>
              </w:rPr>
              <w:tab/>
              <w:delText>16</w:delText>
            </w:r>
          </w:del>
        </w:p>
        <w:p w14:paraId="76F33BE1" w14:textId="77777777" w:rsidR="00FB3596" w:rsidDel="00FB3596" w:rsidRDefault="00FB3596">
          <w:pPr>
            <w:pStyle w:val="TDC2"/>
            <w:tabs>
              <w:tab w:val="left" w:pos="880"/>
              <w:tab w:val="right" w:pos="8494"/>
            </w:tabs>
            <w:rPr>
              <w:del w:id="260" w:author="Jennifer" w:date="2016-12-13T23:18:00Z"/>
              <w:rFonts w:cstheme="minorBidi"/>
              <w:noProof/>
            </w:rPr>
          </w:pPr>
          <w:del w:id="261" w:author="Jennifer" w:date="2016-12-13T23:18:00Z">
            <w:r w:rsidRPr="00FB3596" w:rsidDel="00FB3596">
              <w:rPr>
                <w:rStyle w:val="Hipervnculo"/>
                <w:noProof/>
                <w:rPrChange w:id="262" w:author="Jennifer" w:date="2016-12-13T23:18:00Z">
                  <w:rPr>
                    <w:rStyle w:val="Hipervnculo"/>
                    <w:noProof/>
                  </w:rPr>
                </w:rPrChange>
              </w:rPr>
              <w:delText>6.2.</w:delText>
            </w:r>
            <w:r w:rsidDel="00FB3596">
              <w:rPr>
                <w:rFonts w:cstheme="minorBidi"/>
                <w:noProof/>
              </w:rPr>
              <w:tab/>
            </w:r>
            <w:r w:rsidRPr="00FB3596" w:rsidDel="00FB3596">
              <w:rPr>
                <w:rStyle w:val="Hipervnculo"/>
                <w:noProof/>
                <w:rPrChange w:id="263" w:author="Jennifer" w:date="2016-12-13T23:18:00Z">
                  <w:rPr>
                    <w:rStyle w:val="Hipervnculo"/>
                    <w:noProof/>
                  </w:rPr>
                </w:rPrChange>
              </w:rPr>
              <w:delText>Informes de gestión</w:delText>
            </w:r>
            <w:r w:rsidDel="00FB3596">
              <w:rPr>
                <w:noProof/>
                <w:webHidden/>
              </w:rPr>
              <w:tab/>
              <w:delText>17</w:delText>
            </w:r>
          </w:del>
        </w:p>
        <w:p w14:paraId="6C4D2EE1" w14:textId="77777777" w:rsidR="00FB3596" w:rsidDel="00FB3596" w:rsidRDefault="00FB3596">
          <w:pPr>
            <w:pStyle w:val="TDC1"/>
            <w:tabs>
              <w:tab w:val="left" w:pos="440"/>
              <w:tab w:val="right" w:pos="8494"/>
            </w:tabs>
            <w:rPr>
              <w:del w:id="264" w:author="Jennifer" w:date="2016-12-13T23:18:00Z"/>
              <w:rFonts w:asciiTheme="minorHAnsi" w:eastAsiaTheme="minorEastAsia" w:hAnsiTheme="minorHAnsi" w:cstheme="minorBidi"/>
              <w:noProof/>
              <w:color w:val="auto"/>
            </w:rPr>
          </w:pPr>
          <w:del w:id="265" w:author="Jennifer" w:date="2016-12-13T23:18:00Z">
            <w:r w:rsidRPr="00FB3596" w:rsidDel="00FB3596">
              <w:rPr>
                <w:rStyle w:val="Hipervnculo"/>
                <w:noProof/>
                <w:rPrChange w:id="266" w:author="Jennifer" w:date="2016-12-13T23:18:00Z">
                  <w:rPr>
                    <w:rStyle w:val="Hipervnculo"/>
                    <w:noProof/>
                  </w:rPr>
                </w:rPrChange>
              </w:rPr>
              <w:delText>7.</w:delText>
            </w:r>
            <w:r w:rsidDel="00FB3596">
              <w:rPr>
                <w:rFonts w:asciiTheme="minorHAnsi" w:eastAsiaTheme="minorEastAsia" w:hAnsiTheme="minorHAnsi" w:cstheme="minorBidi"/>
                <w:noProof/>
                <w:color w:val="auto"/>
              </w:rPr>
              <w:tab/>
            </w:r>
            <w:r w:rsidRPr="00FB3596" w:rsidDel="00FB3596">
              <w:rPr>
                <w:rStyle w:val="Hipervnculo"/>
                <w:noProof/>
                <w:rPrChange w:id="267" w:author="Jennifer" w:date="2016-12-13T23:18:00Z">
                  <w:rPr>
                    <w:rStyle w:val="Hipervnculo"/>
                    <w:noProof/>
                  </w:rPr>
                </w:rPrChange>
              </w:rPr>
              <w:delText>Mecanismos de seguimiento y control</w:delText>
            </w:r>
            <w:r w:rsidDel="00FB3596">
              <w:rPr>
                <w:noProof/>
                <w:webHidden/>
              </w:rPr>
              <w:tab/>
              <w:delText>17</w:delText>
            </w:r>
          </w:del>
        </w:p>
        <w:p w14:paraId="680C6F96" w14:textId="77777777" w:rsidR="00FB3596" w:rsidDel="00FB3596" w:rsidRDefault="00FB3596">
          <w:pPr>
            <w:pStyle w:val="TDC2"/>
            <w:tabs>
              <w:tab w:val="left" w:pos="880"/>
              <w:tab w:val="right" w:pos="8494"/>
            </w:tabs>
            <w:rPr>
              <w:del w:id="268" w:author="Jennifer" w:date="2016-12-13T23:18:00Z"/>
              <w:rFonts w:cstheme="minorBidi"/>
              <w:noProof/>
            </w:rPr>
          </w:pPr>
          <w:del w:id="269" w:author="Jennifer" w:date="2016-12-13T23:18:00Z">
            <w:r w:rsidRPr="00FB3596" w:rsidDel="00FB3596">
              <w:rPr>
                <w:rStyle w:val="Hipervnculo"/>
                <w:noProof/>
                <w:rPrChange w:id="270" w:author="Jennifer" w:date="2016-12-13T23:18:00Z">
                  <w:rPr>
                    <w:rStyle w:val="Hipervnculo"/>
                    <w:noProof/>
                  </w:rPr>
                </w:rPrChange>
              </w:rPr>
              <w:delText>7.1.</w:delText>
            </w:r>
            <w:r w:rsidDel="00FB3596">
              <w:rPr>
                <w:rFonts w:cstheme="minorBidi"/>
                <w:noProof/>
              </w:rPr>
              <w:tab/>
            </w:r>
            <w:r w:rsidRPr="00FB3596" w:rsidDel="00FB3596">
              <w:rPr>
                <w:rStyle w:val="Hipervnculo"/>
                <w:noProof/>
                <w:rPrChange w:id="271" w:author="Jennifer" w:date="2016-12-13T23:18:00Z">
                  <w:rPr>
                    <w:rStyle w:val="Hipervnculo"/>
                    <w:noProof/>
                  </w:rPr>
                </w:rPrChange>
              </w:rPr>
              <w:delText>Garantía de calidad y control</w:delText>
            </w:r>
            <w:r w:rsidDel="00FB3596">
              <w:rPr>
                <w:noProof/>
                <w:webHidden/>
              </w:rPr>
              <w:tab/>
              <w:delText>17</w:delText>
            </w:r>
          </w:del>
        </w:p>
        <w:p w14:paraId="4021C574" w14:textId="77777777" w:rsidR="00FB3596" w:rsidDel="00FB3596" w:rsidRDefault="00FB3596">
          <w:pPr>
            <w:pStyle w:val="TDC2"/>
            <w:tabs>
              <w:tab w:val="left" w:pos="880"/>
              <w:tab w:val="right" w:pos="8494"/>
            </w:tabs>
            <w:rPr>
              <w:del w:id="272" w:author="Jennifer" w:date="2016-12-13T23:18:00Z"/>
              <w:rFonts w:cstheme="minorBidi"/>
              <w:noProof/>
            </w:rPr>
          </w:pPr>
          <w:del w:id="273" w:author="Jennifer" w:date="2016-12-13T23:18:00Z">
            <w:r w:rsidRPr="00FB3596" w:rsidDel="00FB3596">
              <w:rPr>
                <w:rStyle w:val="Hipervnculo"/>
                <w:noProof/>
                <w:rPrChange w:id="274" w:author="Jennifer" w:date="2016-12-13T23:18:00Z">
                  <w:rPr>
                    <w:rStyle w:val="Hipervnculo"/>
                    <w:noProof/>
                  </w:rPr>
                </w:rPrChange>
              </w:rPr>
              <w:delText>7.2.</w:delText>
            </w:r>
            <w:r w:rsidDel="00FB3596">
              <w:rPr>
                <w:rFonts w:cstheme="minorBidi"/>
                <w:noProof/>
              </w:rPr>
              <w:tab/>
            </w:r>
            <w:r w:rsidRPr="00FB3596" w:rsidDel="00FB3596">
              <w:rPr>
                <w:rStyle w:val="Hipervnculo"/>
                <w:noProof/>
                <w:rPrChange w:id="275" w:author="Jennifer" w:date="2016-12-13T23:18:00Z">
                  <w:rPr>
                    <w:rStyle w:val="Hipervnculo"/>
                    <w:noProof/>
                  </w:rPr>
                </w:rPrChange>
              </w:rPr>
              <w:delText>Gestión y control de cambios</w:delText>
            </w:r>
            <w:r w:rsidDel="00FB3596">
              <w:rPr>
                <w:noProof/>
                <w:webHidden/>
              </w:rPr>
              <w:tab/>
              <w:delText>17</w:delText>
            </w:r>
          </w:del>
        </w:p>
        <w:p w14:paraId="6AA0C58F" w14:textId="77777777" w:rsidR="00FB3596" w:rsidDel="00FB3596" w:rsidRDefault="00FB3596">
          <w:pPr>
            <w:pStyle w:val="TDC1"/>
            <w:tabs>
              <w:tab w:val="left" w:pos="440"/>
              <w:tab w:val="right" w:pos="8494"/>
            </w:tabs>
            <w:rPr>
              <w:del w:id="276" w:author="Jennifer" w:date="2016-12-13T23:18:00Z"/>
              <w:rFonts w:asciiTheme="minorHAnsi" w:eastAsiaTheme="minorEastAsia" w:hAnsiTheme="minorHAnsi" w:cstheme="minorBidi"/>
              <w:noProof/>
              <w:color w:val="auto"/>
            </w:rPr>
          </w:pPr>
          <w:del w:id="277" w:author="Jennifer" w:date="2016-12-13T23:18:00Z">
            <w:r w:rsidRPr="00FB3596" w:rsidDel="00FB3596">
              <w:rPr>
                <w:rStyle w:val="Hipervnculo"/>
                <w:noProof/>
                <w:rPrChange w:id="278" w:author="Jennifer" w:date="2016-12-13T23:18:00Z">
                  <w:rPr>
                    <w:rStyle w:val="Hipervnculo"/>
                    <w:noProof/>
                  </w:rPr>
                </w:rPrChange>
              </w:rPr>
              <w:delText>8.</w:delText>
            </w:r>
            <w:r w:rsidDel="00FB3596">
              <w:rPr>
                <w:rFonts w:asciiTheme="minorHAnsi" w:eastAsiaTheme="minorEastAsia" w:hAnsiTheme="minorHAnsi" w:cstheme="minorBidi"/>
                <w:noProof/>
                <w:color w:val="auto"/>
              </w:rPr>
              <w:tab/>
            </w:r>
            <w:r w:rsidRPr="00FB3596" w:rsidDel="00FB3596">
              <w:rPr>
                <w:rStyle w:val="Hipervnculo"/>
                <w:noProof/>
                <w:rPrChange w:id="279" w:author="Jennifer" w:date="2016-12-13T23:18:00Z">
                  <w:rPr>
                    <w:rStyle w:val="Hipervnculo"/>
                    <w:noProof/>
                  </w:rPr>
                </w:rPrChange>
              </w:rPr>
              <w:delText>Apéndices</w:delText>
            </w:r>
            <w:r w:rsidDel="00FB3596">
              <w:rPr>
                <w:noProof/>
                <w:webHidden/>
              </w:rPr>
              <w:tab/>
              <w:delText>17</w:delText>
            </w:r>
          </w:del>
        </w:p>
        <w:p w14:paraId="2E3C6164" w14:textId="34C7F7A9" w:rsidR="00FB3596" w:rsidRDefault="00FB3596">
          <w:pPr>
            <w:rPr>
              <w:ins w:id="280" w:author="Jennifer" w:date="2016-12-13T23:16:00Z"/>
            </w:rPr>
          </w:pPr>
          <w:ins w:id="281" w:author="Jennifer" w:date="2016-12-13T23:16:00Z">
            <w:r>
              <w:rPr>
                <w:b/>
                <w:bCs/>
              </w:rPr>
              <w:fldChar w:fldCharType="end"/>
            </w:r>
          </w:ins>
        </w:p>
        <w:customXmlInsRangeStart w:id="282" w:author="Jennifer" w:date="2016-12-13T23:16:00Z"/>
      </w:sdtContent>
    </w:sdt>
    <w:customXmlInsRangeEnd w:id="282"/>
    <w:p w14:paraId="71F4E283" w14:textId="77777777" w:rsidR="00FB3596" w:rsidRDefault="00FB3596" w:rsidP="00FB23D6">
      <w:pPr>
        <w:rPr>
          <w:ins w:id="283" w:author="Jennifer" w:date="2016-12-13T22:55:00Z"/>
        </w:rPr>
      </w:pPr>
    </w:p>
    <w:p w14:paraId="38245B3C" w14:textId="77777777" w:rsidR="00FB23D6" w:rsidRDefault="00FB23D6">
      <w:pPr>
        <w:rPr>
          <w:ins w:id="284" w:author="Jennifer" w:date="2016-12-13T22:55:00Z"/>
        </w:rPr>
      </w:pPr>
      <w:ins w:id="285" w:author="Jennifer" w:date="2016-12-13T22:55:00Z">
        <w:r>
          <w:br w:type="page"/>
        </w:r>
      </w:ins>
    </w:p>
    <w:p w14:paraId="3B856E51" w14:textId="4A9B053A" w:rsidR="008E2CD0" w:rsidDel="00FB23D6" w:rsidRDefault="00E61C7E">
      <w:pPr>
        <w:rPr>
          <w:del w:id="286" w:author="Jennifer" w:date="2016-12-13T22:55:00Z"/>
        </w:rPr>
      </w:pPr>
      <w:bookmarkStart w:id="287" w:name="_GoBack"/>
      <w:bookmarkEnd w:id="287"/>
      <w:del w:id="288" w:author="Jennifer" w:date="2016-12-13T22:55:00Z">
        <w:r w:rsidDel="00FB23D6">
          <w:lastRenderedPageBreak/>
          <w:br w:type="page"/>
        </w:r>
      </w:del>
    </w:p>
    <w:p w14:paraId="08E5F930" w14:textId="77777777" w:rsidR="008E2CD0" w:rsidDel="00FB23D6" w:rsidRDefault="008E2CD0">
      <w:pPr>
        <w:rPr>
          <w:del w:id="289" w:author="Jennifer" w:date="2016-12-13T22:55:00Z"/>
        </w:rPr>
      </w:pPr>
    </w:p>
    <w:p w14:paraId="6110F9B0" w14:textId="7E388289" w:rsidR="00FB23D6" w:rsidDel="00FB23D6" w:rsidRDefault="00E61C7E">
      <w:pPr>
        <w:keepNext/>
        <w:keepLines/>
        <w:spacing w:before="480" w:after="0"/>
        <w:rPr>
          <w:del w:id="290" w:author="Jennifer" w:date="2016-12-13T22:55:00Z"/>
        </w:rPr>
      </w:pPr>
      <w:del w:id="291" w:author="Jennifer" w:date="2016-12-13T22:55:00Z">
        <w:r w:rsidDel="00FB23D6">
          <w:rPr>
            <w:rFonts w:ascii="Cambria" w:eastAsia="Cambria" w:hAnsi="Cambria" w:cs="Cambria"/>
            <w:b/>
            <w:color w:val="365F91"/>
            <w:sz w:val="32"/>
            <w:szCs w:val="32"/>
          </w:rPr>
          <w:delText>Ín</w:delText>
        </w:r>
      </w:del>
    </w:p>
    <w:p w14:paraId="79955F28" w14:textId="297DA005" w:rsidR="008E2CD0" w:rsidDel="00FB23D6" w:rsidRDefault="00E61C7E">
      <w:pPr>
        <w:keepNext/>
        <w:keepLines/>
        <w:spacing w:before="480" w:after="0"/>
        <w:rPr>
          <w:del w:id="292" w:author="Jennifer" w:date="2016-12-13T22:54:00Z"/>
        </w:rPr>
      </w:pPr>
      <w:del w:id="293" w:author="Jennifer" w:date="2016-12-13T22:54:00Z">
        <w:r w:rsidDel="00FB23D6">
          <w:rPr>
            <w:rFonts w:ascii="Cambria" w:eastAsia="Cambria" w:hAnsi="Cambria" w:cs="Cambria"/>
            <w:b/>
            <w:color w:val="365F91"/>
            <w:sz w:val="32"/>
            <w:szCs w:val="32"/>
          </w:rPr>
          <w:delText>dice</w:delText>
        </w:r>
      </w:del>
    </w:p>
    <w:p w14:paraId="72706EA0" w14:textId="6DE70339" w:rsidR="008E2CD0" w:rsidDel="00FB23D6" w:rsidRDefault="00E61C7E">
      <w:pPr>
        <w:tabs>
          <w:tab w:val="right" w:pos="8504"/>
        </w:tabs>
        <w:spacing w:after="100"/>
        <w:rPr>
          <w:del w:id="294" w:author="Jennifer" w:date="2016-12-13T22:54:00Z"/>
        </w:rPr>
      </w:pPr>
      <w:del w:id="295" w:author="Jennifer" w:date="2016-12-13T22:54:00Z">
        <w:r w:rsidDel="00FB23D6">
          <w:fldChar w:fldCharType="begin"/>
        </w:r>
        <w:r w:rsidDel="00FB23D6">
          <w:delInstrText xml:space="preserve"> HYPERLINK \l "_1fob9te" \h </w:delInstrText>
        </w:r>
        <w:r w:rsidDel="00FB23D6">
          <w:fldChar w:fldCharType="separate"/>
        </w:r>
        <w:r w:rsidDel="00FB23D6">
          <w:delText>1.Introducción</w:delText>
        </w:r>
        <w:r w:rsidDel="00FB23D6">
          <w:tab/>
          <w:delText>6</w:delText>
        </w:r>
        <w:r w:rsidDel="00FB23D6">
          <w:fldChar w:fldCharType="end"/>
        </w:r>
        <w:r w:rsidDel="00FB23D6">
          <w:fldChar w:fldCharType="begin"/>
        </w:r>
        <w:r w:rsidDel="00FB23D6">
          <w:delInstrText xml:space="preserve"> HYPERLINK \l "__RefHeading__2634_202302731" \h </w:delInstrText>
        </w:r>
        <w:r w:rsidDel="00FB23D6">
          <w:fldChar w:fldCharType="separate"/>
        </w:r>
        <w:r w:rsidDel="00FB23D6">
          <w:fldChar w:fldCharType="end"/>
        </w:r>
      </w:del>
    </w:p>
    <w:p w14:paraId="5E50DBF2" w14:textId="6AF0C012" w:rsidR="008E2CD0" w:rsidDel="00FB23D6" w:rsidRDefault="00E61C7E">
      <w:pPr>
        <w:tabs>
          <w:tab w:val="right" w:pos="8504"/>
        </w:tabs>
        <w:spacing w:after="100"/>
        <w:ind w:left="220"/>
        <w:rPr>
          <w:del w:id="296" w:author="Jennifer" w:date="2016-12-13T22:54:00Z"/>
        </w:rPr>
      </w:pPr>
      <w:del w:id="297" w:author="Jennifer" w:date="2016-12-13T22:54:00Z">
        <w:r w:rsidDel="00FB23D6">
          <w:fldChar w:fldCharType="begin"/>
        </w:r>
        <w:r w:rsidDel="00FB23D6">
          <w:delInstrText xml:space="preserve"> HYPERLINK \l "_3znysh7" \h </w:delInstrText>
        </w:r>
        <w:r w:rsidDel="00FB23D6">
          <w:fldChar w:fldCharType="separate"/>
        </w:r>
        <w:r w:rsidDel="00FB23D6">
          <w:delText>1.1Propósito del plan</w:delText>
        </w:r>
        <w:r w:rsidDel="00FB23D6">
          <w:tab/>
          <w:delText>6</w:delText>
        </w:r>
        <w:r w:rsidDel="00FB23D6">
          <w:fldChar w:fldCharType="end"/>
        </w:r>
        <w:r w:rsidDel="00FB23D6">
          <w:fldChar w:fldCharType="begin"/>
        </w:r>
        <w:r w:rsidDel="00FB23D6">
          <w:delInstrText xml:space="preserve"> HYPERLINK \l "__RefHeading__2636_202302731" \h </w:delInstrText>
        </w:r>
        <w:r w:rsidDel="00FB23D6">
          <w:fldChar w:fldCharType="separate"/>
        </w:r>
        <w:r w:rsidDel="00FB23D6">
          <w:fldChar w:fldCharType="end"/>
        </w:r>
      </w:del>
    </w:p>
    <w:p w14:paraId="5F12BB70" w14:textId="45A85777" w:rsidR="008E2CD0" w:rsidDel="00FB23D6" w:rsidRDefault="00E61C7E">
      <w:pPr>
        <w:tabs>
          <w:tab w:val="right" w:pos="8504"/>
        </w:tabs>
        <w:spacing w:after="100"/>
        <w:ind w:left="220"/>
        <w:rPr>
          <w:del w:id="298" w:author="Jennifer" w:date="2016-12-13T22:54:00Z"/>
        </w:rPr>
      </w:pPr>
      <w:del w:id="299" w:author="Jennifer" w:date="2016-12-13T22:54:00Z">
        <w:r w:rsidDel="00FB23D6">
          <w:fldChar w:fldCharType="begin"/>
        </w:r>
        <w:r w:rsidDel="00FB23D6">
          <w:delInstrText xml:space="preserve"> HYPERLINK \l "_2et92p0" \h </w:delInstrText>
        </w:r>
        <w:r w:rsidDel="00FB23D6">
          <w:fldChar w:fldCharType="separate"/>
        </w:r>
        <w:r w:rsidDel="00FB23D6">
          <w:delText>1.2Ámbito del proyecto y objetivos</w:delText>
        </w:r>
        <w:r w:rsidDel="00FB23D6">
          <w:tab/>
          <w:delText>6</w:delText>
        </w:r>
        <w:r w:rsidDel="00FB23D6">
          <w:fldChar w:fldCharType="end"/>
        </w:r>
        <w:r w:rsidDel="00FB23D6">
          <w:fldChar w:fldCharType="begin"/>
        </w:r>
        <w:r w:rsidDel="00FB23D6">
          <w:delInstrText xml:space="preserve"> HYPERLINK \l "__RefHeading__2638_202302731" \h </w:delInstrText>
        </w:r>
        <w:r w:rsidDel="00FB23D6">
          <w:fldChar w:fldCharType="separate"/>
        </w:r>
        <w:r w:rsidDel="00FB23D6">
          <w:fldChar w:fldCharType="end"/>
        </w:r>
      </w:del>
    </w:p>
    <w:p w14:paraId="6CADA06F" w14:textId="63F24396" w:rsidR="008E2CD0" w:rsidDel="00FB23D6" w:rsidRDefault="00E61C7E">
      <w:pPr>
        <w:tabs>
          <w:tab w:val="right" w:pos="8504"/>
        </w:tabs>
        <w:spacing w:after="100"/>
        <w:ind w:left="440"/>
        <w:rPr>
          <w:del w:id="300" w:author="Jennifer" w:date="2016-12-13T22:54:00Z"/>
        </w:rPr>
      </w:pPr>
      <w:del w:id="301" w:author="Jennifer" w:date="2016-12-13T22:54:00Z">
        <w:r w:rsidDel="00FB23D6">
          <w:fldChar w:fldCharType="begin"/>
        </w:r>
        <w:r w:rsidDel="00FB23D6">
          <w:delInstrText xml:space="preserve"> HYPERLINK \l "_tyjcwt" \h </w:delInstrText>
        </w:r>
        <w:r w:rsidDel="00FB23D6">
          <w:fldChar w:fldCharType="separate"/>
        </w:r>
        <w:r w:rsidDel="00FB23D6">
          <w:delText>1.2.1 Declaración del ámbito</w:delText>
        </w:r>
        <w:r w:rsidDel="00FB23D6">
          <w:tab/>
          <w:delText>6</w:delText>
        </w:r>
        <w:r w:rsidDel="00FB23D6">
          <w:fldChar w:fldCharType="end"/>
        </w:r>
        <w:r w:rsidDel="00FB23D6">
          <w:fldChar w:fldCharType="begin"/>
        </w:r>
        <w:r w:rsidDel="00FB23D6">
          <w:delInstrText xml:space="preserve"> HYPERLINK \l "__RefHeading__2640_202302731" \h </w:delInstrText>
        </w:r>
        <w:r w:rsidDel="00FB23D6">
          <w:fldChar w:fldCharType="separate"/>
        </w:r>
        <w:r w:rsidDel="00FB23D6">
          <w:fldChar w:fldCharType="end"/>
        </w:r>
      </w:del>
    </w:p>
    <w:p w14:paraId="5BF0BFFA" w14:textId="3C5DE9FC" w:rsidR="008E2CD0" w:rsidDel="00FB23D6" w:rsidRDefault="00E61C7E">
      <w:pPr>
        <w:tabs>
          <w:tab w:val="right" w:pos="8504"/>
        </w:tabs>
        <w:spacing w:after="100"/>
        <w:ind w:left="440"/>
        <w:rPr>
          <w:del w:id="302" w:author="Jennifer" w:date="2016-12-13T22:54:00Z"/>
        </w:rPr>
      </w:pPr>
      <w:del w:id="303" w:author="Jennifer" w:date="2016-12-13T22:54:00Z">
        <w:r w:rsidDel="00FB23D6">
          <w:fldChar w:fldCharType="begin"/>
        </w:r>
        <w:r w:rsidDel="00FB23D6">
          <w:delInstrText xml:space="preserve"> HYPERLINK \l "_3dy6vkm" \h </w:delInstrText>
        </w:r>
        <w:r w:rsidDel="00FB23D6">
          <w:fldChar w:fldCharType="separate"/>
        </w:r>
        <w:r w:rsidDel="00FB23D6">
          <w:delText>1.2.2 Funciones principales</w:delText>
        </w:r>
        <w:r w:rsidDel="00FB23D6">
          <w:tab/>
          <w:delText>6</w:delText>
        </w:r>
        <w:r w:rsidDel="00FB23D6">
          <w:fldChar w:fldCharType="end"/>
        </w:r>
        <w:r w:rsidDel="00FB23D6">
          <w:fldChar w:fldCharType="begin"/>
        </w:r>
        <w:r w:rsidDel="00FB23D6">
          <w:delInstrText xml:space="preserve"> HYPERLINK \l "__RefHeading__2642_202302731" \h </w:delInstrText>
        </w:r>
        <w:r w:rsidDel="00FB23D6">
          <w:fldChar w:fldCharType="separate"/>
        </w:r>
        <w:r w:rsidDel="00FB23D6">
          <w:fldChar w:fldCharType="end"/>
        </w:r>
      </w:del>
    </w:p>
    <w:p w14:paraId="3E01CB30" w14:textId="62932CE0" w:rsidR="008E2CD0" w:rsidDel="00FB23D6" w:rsidRDefault="00E61C7E">
      <w:pPr>
        <w:tabs>
          <w:tab w:val="right" w:pos="8504"/>
        </w:tabs>
        <w:spacing w:after="100"/>
        <w:ind w:left="440"/>
        <w:rPr>
          <w:del w:id="304" w:author="Jennifer" w:date="2016-12-13T22:54:00Z"/>
        </w:rPr>
      </w:pPr>
      <w:del w:id="305" w:author="Jennifer" w:date="2016-12-13T22:54:00Z">
        <w:r w:rsidDel="00FB23D6">
          <w:fldChar w:fldCharType="begin"/>
        </w:r>
        <w:r w:rsidDel="00FB23D6">
          <w:delInstrText xml:space="preserve"> HYPERLINK \l "_1t3h5sf" \h </w:delInstrText>
        </w:r>
        <w:r w:rsidDel="00FB23D6">
          <w:fldChar w:fldCharType="separate"/>
        </w:r>
        <w:r w:rsidDel="00FB23D6">
          <w:delText>1.2.3 Aspectos de rendimiento</w:delText>
        </w:r>
        <w:r w:rsidDel="00FB23D6">
          <w:tab/>
          <w:delText>6</w:delText>
        </w:r>
        <w:r w:rsidDel="00FB23D6">
          <w:fldChar w:fldCharType="end"/>
        </w:r>
        <w:r w:rsidDel="00FB23D6">
          <w:fldChar w:fldCharType="begin"/>
        </w:r>
        <w:r w:rsidDel="00FB23D6">
          <w:delInstrText xml:space="preserve"> HYPERLINK \l "__RefHeading__2644_202302731" \h </w:delInstrText>
        </w:r>
        <w:r w:rsidDel="00FB23D6">
          <w:fldChar w:fldCharType="separate"/>
        </w:r>
        <w:r w:rsidDel="00FB23D6">
          <w:fldChar w:fldCharType="end"/>
        </w:r>
      </w:del>
    </w:p>
    <w:p w14:paraId="65DCC375" w14:textId="279D9F2A" w:rsidR="008E2CD0" w:rsidDel="00FB23D6" w:rsidRDefault="00E61C7E">
      <w:pPr>
        <w:tabs>
          <w:tab w:val="right" w:pos="8504"/>
        </w:tabs>
        <w:spacing w:after="100"/>
        <w:ind w:left="440"/>
        <w:rPr>
          <w:del w:id="306" w:author="Jennifer" w:date="2016-12-13T22:54:00Z"/>
        </w:rPr>
      </w:pPr>
      <w:del w:id="307" w:author="Jennifer" w:date="2016-12-13T22:54:00Z">
        <w:r w:rsidDel="00FB23D6">
          <w:fldChar w:fldCharType="begin"/>
        </w:r>
        <w:r w:rsidDel="00FB23D6">
          <w:delInstrText xml:space="preserve"> HYPERLINK \l "_4d34og8" \h </w:delInstrText>
        </w:r>
        <w:r w:rsidDel="00FB23D6">
          <w:fldChar w:fldCharType="separate"/>
        </w:r>
        <w:r w:rsidDel="00FB23D6">
          <w:delText>1.2.4 Restricciones y técnicas de gestión</w:delText>
        </w:r>
        <w:r w:rsidDel="00FB23D6">
          <w:tab/>
          <w:delText>6</w:delText>
        </w:r>
        <w:r w:rsidDel="00FB23D6">
          <w:fldChar w:fldCharType="end"/>
        </w:r>
        <w:r w:rsidDel="00FB23D6">
          <w:fldChar w:fldCharType="begin"/>
        </w:r>
        <w:r w:rsidDel="00FB23D6">
          <w:delInstrText xml:space="preserve"> HYPERLINK \l "__RefHeading__2646_202302731" \h </w:delInstrText>
        </w:r>
        <w:r w:rsidDel="00FB23D6">
          <w:fldChar w:fldCharType="separate"/>
        </w:r>
        <w:r w:rsidDel="00FB23D6">
          <w:fldChar w:fldCharType="end"/>
        </w:r>
      </w:del>
    </w:p>
    <w:p w14:paraId="6143433B" w14:textId="5524BDE2" w:rsidR="008E2CD0" w:rsidDel="00FB23D6" w:rsidRDefault="00E61C7E">
      <w:pPr>
        <w:tabs>
          <w:tab w:val="right" w:pos="8504"/>
        </w:tabs>
        <w:spacing w:after="100"/>
        <w:ind w:left="220"/>
        <w:rPr>
          <w:del w:id="308" w:author="Jennifer" w:date="2016-12-13T22:54:00Z"/>
        </w:rPr>
      </w:pPr>
      <w:del w:id="309" w:author="Jennifer" w:date="2016-12-13T22:54:00Z">
        <w:r w:rsidDel="00FB23D6">
          <w:fldChar w:fldCharType="begin"/>
        </w:r>
        <w:r w:rsidDel="00FB23D6">
          <w:delInstrText xml:space="preserve"> HYPERLINK \l "_2s8eyo1" \h </w:delInstrText>
        </w:r>
        <w:r w:rsidDel="00FB23D6">
          <w:fldChar w:fldCharType="separate"/>
        </w:r>
        <w:r w:rsidDel="00FB23D6">
          <w:delText>1.3Modelo de proceso</w:delText>
        </w:r>
        <w:r w:rsidDel="00FB23D6">
          <w:tab/>
          <w:delText>6</w:delText>
        </w:r>
        <w:r w:rsidDel="00FB23D6">
          <w:fldChar w:fldCharType="end"/>
        </w:r>
        <w:r w:rsidDel="00FB23D6">
          <w:fldChar w:fldCharType="begin"/>
        </w:r>
        <w:r w:rsidDel="00FB23D6">
          <w:delInstrText xml:space="preserve"> HYPERLINK \l "__RefHeading__2648_202302731" \h </w:delInstrText>
        </w:r>
        <w:r w:rsidDel="00FB23D6">
          <w:fldChar w:fldCharType="separate"/>
        </w:r>
        <w:r w:rsidDel="00FB23D6">
          <w:fldChar w:fldCharType="end"/>
        </w:r>
      </w:del>
    </w:p>
    <w:p w14:paraId="6C772591" w14:textId="004A71B6" w:rsidR="008E2CD0" w:rsidDel="00FB23D6" w:rsidRDefault="00E61C7E">
      <w:pPr>
        <w:tabs>
          <w:tab w:val="right" w:pos="8504"/>
        </w:tabs>
        <w:spacing w:after="100"/>
        <w:rPr>
          <w:del w:id="310" w:author="Jennifer" w:date="2016-12-13T22:54:00Z"/>
        </w:rPr>
      </w:pPr>
      <w:del w:id="311" w:author="Jennifer" w:date="2016-12-13T22:54:00Z">
        <w:r w:rsidDel="00FB23D6">
          <w:fldChar w:fldCharType="begin"/>
        </w:r>
        <w:r w:rsidDel="00FB23D6">
          <w:delInstrText xml:space="preserve"> HYPERLINK \l "_17dp8vu" \h </w:delInstrText>
        </w:r>
        <w:r w:rsidDel="00FB23D6">
          <w:fldChar w:fldCharType="separate"/>
        </w:r>
        <w:r w:rsidDel="00FB23D6">
          <w:delText>2.Estimaciones del proyecto</w:delText>
        </w:r>
        <w:r w:rsidDel="00FB23D6">
          <w:tab/>
          <w:delText>7</w:delText>
        </w:r>
        <w:r w:rsidDel="00FB23D6">
          <w:fldChar w:fldCharType="end"/>
        </w:r>
        <w:r w:rsidDel="00FB23D6">
          <w:fldChar w:fldCharType="begin"/>
        </w:r>
        <w:r w:rsidDel="00FB23D6">
          <w:delInstrText xml:space="preserve"> HYPERLINK \l "__RefHeading__2650_202302731" \h </w:delInstrText>
        </w:r>
        <w:r w:rsidDel="00FB23D6">
          <w:fldChar w:fldCharType="separate"/>
        </w:r>
        <w:r w:rsidDel="00FB23D6">
          <w:fldChar w:fldCharType="end"/>
        </w:r>
      </w:del>
    </w:p>
    <w:p w14:paraId="31E92489" w14:textId="7BBB8906" w:rsidR="008E2CD0" w:rsidDel="00FB23D6" w:rsidRDefault="00E61C7E">
      <w:pPr>
        <w:tabs>
          <w:tab w:val="right" w:pos="8504"/>
        </w:tabs>
        <w:spacing w:after="100"/>
        <w:ind w:left="220"/>
        <w:rPr>
          <w:del w:id="312" w:author="Jennifer" w:date="2016-12-13T22:54:00Z"/>
        </w:rPr>
      </w:pPr>
      <w:del w:id="313" w:author="Jennifer" w:date="2016-12-13T22:54:00Z">
        <w:r w:rsidDel="00FB23D6">
          <w:fldChar w:fldCharType="begin"/>
        </w:r>
        <w:r w:rsidDel="00FB23D6">
          <w:delInstrText xml:space="preserve"> HYPERLINK \l "_3rdcrjn" \h </w:delInstrText>
        </w:r>
        <w:r w:rsidDel="00FB23D6">
          <w:fldChar w:fldCharType="separate"/>
        </w:r>
        <w:r w:rsidDel="00FB23D6">
          <w:delText>2.1Datos históricos</w:delText>
        </w:r>
        <w:r w:rsidDel="00FB23D6">
          <w:tab/>
          <w:delText>7</w:delText>
        </w:r>
        <w:r w:rsidDel="00FB23D6">
          <w:fldChar w:fldCharType="end"/>
        </w:r>
        <w:r w:rsidDel="00FB23D6">
          <w:fldChar w:fldCharType="begin"/>
        </w:r>
        <w:r w:rsidDel="00FB23D6">
          <w:delInstrText xml:space="preserve"> HYPERLINK \l "__RefHeading__2652_202302731" \h </w:delInstrText>
        </w:r>
        <w:r w:rsidDel="00FB23D6">
          <w:fldChar w:fldCharType="separate"/>
        </w:r>
        <w:r w:rsidDel="00FB23D6">
          <w:fldChar w:fldCharType="end"/>
        </w:r>
      </w:del>
    </w:p>
    <w:p w14:paraId="582B7528" w14:textId="1BE1F387" w:rsidR="008E2CD0" w:rsidDel="00FB23D6" w:rsidRDefault="00E61C7E">
      <w:pPr>
        <w:tabs>
          <w:tab w:val="right" w:pos="8504"/>
        </w:tabs>
        <w:spacing w:after="100"/>
        <w:ind w:left="220"/>
        <w:rPr>
          <w:del w:id="314" w:author="Jennifer" w:date="2016-12-13T22:54:00Z"/>
        </w:rPr>
      </w:pPr>
      <w:del w:id="315" w:author="Jennifer" w:date="2016-12-13T22:54:00Z">
        <w:r w:rsidDel="00FB23D6">
          <w:fldChar w:fldCharType="begin"/>
        </w:r>
        <w:r w:rsidDel="00FB23D6">
          <w:delInstrText xml:space="preserve"> HYPERLINK \l "_26in1rg" \h </w:delInstrText>
        </w:r>
        <w:r w:rsidDel="00FB23D6">
          <w:fldChar w:fldCharType="separate"/>
        </w:r>
        <w:r w:rsidDel="00FB23D6">
          <w:delText>2.2Técnicas de estimación</w:delText>
        </w:r>
        <w:r w:rsidDel="00FB23D6">
          <w:tab/>
          <w:delText>7</w:delText>
        </w:r>
        <w:r w:rsidDel="00FB23D6">
          <w:fldChar w:fldCharType="end"/>
        </w:r>
        <w:r w:rsidDel="00FB23D6">
          <w:fldChar w:fldCharType="begin"/>
        </w:r>
        <w:r w:rsidDel="00FB23D6">
          <w:delInstrText xml:space="preserve"> HYPERLINK \l "__RefHeading__2654_202302731" \h </w:delInstrText>
        </w:r>
        <w:r w:rsidDel="00FB23D6">
          <w:fldChar w:fldCharType="separate"/>
        </w:r>
        <w:r w:rsidDel="00FB23D6">
          <w:fldChar w:fldCharType="end"/>
        </w:r>
      </w:del>
    </w:p>
    <w:p w14:paraId="163A741F" w14:textId="083C0D7D" w:rsidR="008E2CD0" w:rsidDel="00FB23D6" w:rsidRDefault="00E61C7E">
      <w:pPr>
        <w:tabs>
          <w:tab w:val="right" w:pos="8504"/>
        </w:tabs>
        <w:spacing w:after="100"/>
        <w:ind w:left="220"/>
        <w:rPr>
          <w:del w:id="316" w:author="Jennifer" w:date="2016-12-13T22:54:00Z"/>
        </w:rPr>
      </w:pPr>
      <w:del w:id="317" w:author="Jennifer" w:date="2016-12-13T22:54:00Z">
        <w:r w:rsidDel="00FB23D6">
          <w:fldChar w:fldCharType="begin"/>
        </w:r>
        <w:r w:rsidDel="00FB23D6">
          <w:delInstrText xml:space="preserve"> HYPERLINK \l "_lnxbz9" \h </w:delInstrText>
        </w:r>
        <w:r w:rsidDel="00FB23D6">
          <w:fldChar w:fldCharType="separate"/>
        </w:r>
        <w:r w:rsidDel="00FB23D6">
          <w:delText>2.3Estimaciones de esfuerzo, coste y duración</w:delText>
        </w:r>
        <w:r w:rsidDel="00FB23D6">
          <w:tab/>
          <w:delText>7</w:delText>
        </w:r>
        <w:r w:rsidDel="00FB23D6">
          <w:fldChar w:fldCharType="end"/>
        </w:r>
        <w:r w:rsidDel="00FB23D6">
          <w:fldChar w:fldCharType="begin"/>
        </w:r>
        <w:r w:rsidDel="00FB23D6">
          <w:delInstrText xml:space="preserve"> HYPERLINK \l "__RefHeading__2656_202302731" \h </w:delInstrText>
        </w:r>
        <w:r w:rsidDel="00FB23D6">
          <w:fldChar w:fldCharType="separate"/>
        </w:r>
        <w:r w:rsidDel="00FB23D6">
          <w:fldChar w:fldCharType="end"/>
        </w:r>
      </w:del>
    </w:p>
    <w:p w14:paraId="5B859503" w14:textId="46974F68" w:rsidR="008E2CD0" w:rsidDel="00FB23D6" w:rsidRDefault="00E61C7E">
      <w:pPr>
        <w:tabs>
          <w:tab w:val="right" w:pos="8504"/>
        </w:tabs>
        <w:spacing w:after="100"/>
        <w:rPr>
          <w:del w:id="318" w:author="Jennifer" w:date="2016-12-13T22:54:00Z"/>
        </w:rPr>
      </w:pPr>
      <w:del w:id="319" w:author="Jennifer" w:date="2016-12-13T22:54:00Z">
        <w:r w:rsidDel="00FB23D6">
          <w:fldChar w:fldCharType="begin"/>
        </w:r>
        <w:r w:rsidDel="00FB23D6">
          <w:delInstrText xml:space="preserve"> HYPERLINK \l "_35nkun2" \h </w:delInstrText>
        </w:r>
        <w:r w:rsidDel="00FB23D6">
          <w:fldChar w:fldCharType="separate"/>
        </w:r>
        <w:r w:rsidDel="00FB23D6">
          <w:delText>3.Estrategia de gestión del riesgo</w:delText>
        </w:r>
        <w:r w:rsidDel="00FB23D6">
          <w:tab/>
          <w:delText>8</w:delText>
        </w:r>
        <w:r w:rsidDel="00FB23D6">
          <w:fldChar w:fldCharType="end"/>
        </w:r>
        <w:r w:rsidDel="00FB23D6">
          <w:fldChar w:fldCharType="begin"/>
        </w:r>
        <w:r w:rsidDel="00FB23D6">
          <w:delInstrText xml:space="preserve"> HYPERLINK \l "__RefHeading__2658_202302731" \h </w:delInstrText>
        </w:r>
        <w:r w:rsidDel="00FB23D6">
          <w:fldChar w:fldCharType="separate"/>
        </w:r>
        <w:r w:rsidDel="00FB23D6">
          <w:fldChar w:fldCharType="end"/>
        </w:r>
      </w:del>
    </w:p>
    <w:p w14:paraId="2EB2866F" w14:textId="7D44C332" w:rsidR="008E2CD0" w:rsidDel="00FB23D6" w:rsidRDefault="00E61C7E">
      <w:pPr>
        <w:tabs>
          <w:tab w:val="right" w:pos="8504"/>
        </w:tabs>
        <w:spacing w:after="100"/>
        <w:ind w:left="220"/>
        <w:rPr>
          <w:del w:id="320" w:author="Jennifer" w:date="2016-12-13T22:54:00Z"/>
        </w:rPr>
      </w:pPr>
      <w:del w:id="321" w:author="Jennifer" w:date="2016-12-13T22:54:00Z">
        <w:r w:rsidDel="00FB23D6">
          <w:fldChar w:fldCharType="begin"/>
        </w:r>
        <w:r w:rsidDel="00FB23D6">
          <w:delInstrText xml:space="preserve"> HYPERLINK \l "_1ksv4uv" \h </w:delInstrText>
        </w:r>
        <w:r w:rsidDel="00FB23D6">
          <w:fldChar w:fldCharType="separate"/>
        </w:r>
        <w:r w:rsidDel="00FB23D6">
          <w:delText>3.1Análisis del riesgo</w:delText>
        </w:r>
        <w:r w:rsidDel="00FB23D6">
          <w:tab/>
          <w:delText>8</w:delText>
        </w:r>
        <w:r w:rsidDel="00FB23D6">
          <w:fldChar w:fldCharType="end"/>
        </w:r>
        <w:r w:rsidDel="00FB23D6">
          <w:fldChar w:fldCharType="begin"/>
        </w:r>
        <w:r w:rsidDel="00FB23D6">
          <w:delInstrText xml:space="preserve"> HYPERLINK \l "__RefHeading__2660_202302731" \h </w:delInstrText>
        </w:r>
        <w:r w:rsidDel="00FB23D6">
          <w:fldChar w:fldCharType="separate"/>
        </w:r>
        <w:r w:rsidDel="00FB23D6">
          <w:fldChar w:fldCharType="end"/>
        </w:r>
      </w:del>
    </w:p>
    <w:p w14:paraId="11DC0AD9" w14:textId="3BE38775" w:rsidR="008E2CD0" w:rsidDel="00FB23D6" w:rsidRDefault="00E61C7E">
      <w:pPr>
        <w:tabs>
          <w:tab w:val="right" w:pos="8504"/>
        </w:tabs>
        <w:spacing w:after="100"/>
        <w:ind w:left="220"/>
        <w:rPr>
          <w:del w:id="322" w:author="Jennifer" w:date="2016-12-13T22:54:00Z"/>
        </w:rPr>
      </w:pPr>
      <w:del w:id="323" w:author="Jennifer" w:date="2016-12-13T22:54:00Z">
        <w:r w:rsidDel="00FB23D6">
          <w:fldChar w:fldCharType="begin"/>
        </w:r>
        <w:r w:rsidDel="00FB23D6">
          <w:delInstrText xml:space="preserve"> HYPERLINK \l "_44sinio" \h </w:delInstrText>
        </w:r>
        <w:r w:rsidDel="00FB23D6">
          <w:fldChar w:fldCharType="separate"/>
        </w:r>
        <w:r w:rsidDel="00FB23D6">
          <w:delText>3.2Estudio de los riesgos</w:delText>
        </w:r>
        <w:r w:rsidDel="00FB23D6">
          <w:tab/>
          <w:delText>8</w:delText>
        </w:r>
        <w:r w:rsidDel="00FB23D6">
          <w:fldChar w:fldCharType="end"/>
        </w:r>
        <w:r w:rsidDel="00FB23D6">
          <w:fldChar w:fldCharType="begin"/>
        </w:r>
        <w:r w:rsidDel="00FB23D6">
          <w:delInstrText xml:space="preserve"> HYPERLINK \l "__RefHeading__2662_202302731" \h </w:delInstrText>
        </w:r>
        <w:r w:rsidDel="00FB23D6">
          <w:fldChar w:fldCharType="separate"/>
        </w:r>
        <w:r w:rsidDel="00FB23D6">
          <w:fldChar w:fldCharType="end"/>
        </w:r>
      </w:del>
    </w:p>
    <w:p w14:paraId="4198D4FD" w14:textId="7EE352AB" w:rsidR="008E2CD0" w:rsidDel="00FB23D6" w:rsidRDefault="00E61C7E">
      <w:pPr>
        <w:tabs>
          <w:tab w:val="right" w:pos="8504"/>
        </w:tabs>
        <w:spacing w:after="100"/>
        <w:ind w:left="220"/>
        <w:rPr>
          <w:del w:id="324" w:author="Jennifer" w:date="2016-12-13T22:54:00Z"/>
        </w:rPr>
      </w:pPr>
      <w:del w:id="325" w:author="Jennifer" w:date="2016-12-13T22:54:00Z">
        <w:r w:rsidDel="00FB23D6">
          <w:delText>3.3Plan de gestión del riesgo</w:delText>
        </w:r>
        <w:r w:rsidDel="00FB23D6">
          <w:tab/>
          <w:delText>8</w:delText>
        </w:r>
        <w:r w:rsidDel="00FB23D6">
          <w:fldChar w:fldCharType="begin"/>
        </w:r>
        <w:r w:rsidDel="00FB23D6">
          <w:delInstrText xml:space="preserve"> HYPERLINK \l "__RefHeading__2664_202302731" \h </w:delInstrText>
        </w:r>
        <w:r w:rsidDel="00FB23D6">
          <w:fldChar w:fldCharType="separate"/>
        </w:r>
        <w:r w:rsidDel="00FB23D6">
          <w:fldChar w:fldCharType="end"/>
        </w:r>
      </w:del>
    </w:p>
    <w:p w14:paraId="1F2FC38E" w14:textId="1ABAF338" w:rsidR="008E2CD0" w:rsidDel="00FB23D6" w:rsidRDefault="00E61C7E">
      <w:pPr>
        <w:tabs>
          <w:tab w:val="right" w:pos="8504"/>
        </w:tabs>
        <w:spacing w:after="100"/>
        <w:rPr>
          <w:del w:id="326" w:author="Jennifer" w:date="2016-12-13T22:54:00Z"/>
        </w:rPr>
      </w:pPr>
      <w:del w:id="327" w:author="Jennifer" w:date="2016-12-13T22:54:00Z">
        <w:r w:rsidDel="00FB23D6">
          <w:fldChar w:fldCharType="begin"/>
        </w:r>
        <w:r w:rsidDel="00FB23D6">
          <w:delInstrText xml:space="preserve"> HYPERLINK \l "_z337ya" \h </w:delInstrText>
        </w:r>
        <w:r w:rsidDel="00FB23D6">
          <w:fldChar w:fldCharType="separate"/>
        </w:r>
        <w:r w:rsidDel="00FB23D6">
          <w:delText>4.Planificación temporal</w:delText>
        </w:r>
        <w:r w:rsidDel="00FB23D6">
          <w:tab/>
          <w:delText>9</w:delText>
        </w:r>
        <w:r w:rsidDel="00FB23D6">
          <w:fldChar w:fldCharType="end"/>
        </w:r>
        <w:r w:rsidDel="00FB23D6">
          <w:fldChar w:fldCharType="begin"/>
        </w:r>
        <w:r w:rsidDel="00FB23D6">
          <w:delInstrText xml:space="preserve"> HYPERLINK \l "__RefHeading__2666_202302731" \h </w:delInstrText>
        </w:r>
        <w:r w:rsidDel="00FB23D6">
          <w:fldChar w:fldCharType="separate"/>
        </w:r>
        <w:r w:rsidDel="00FB23D6">
          <w:fldChar w:fldCharType="end"/>
        </w:r>
      </w:del>
    </w:p>
    <w:p w14:paraId="066DE9AB" w14:textId="735B0A8C" w:rsidR="008E2CD0" w:rsidDel="00FB23D6" w:rsidRDefault="00E61C7E">
      <w:pPr>
        <w:tabs>
          <w:tab w:val="right" w:pos="8504"/>
        </w:tabs>
        <w:spacing w:after="100"/>
        <w:ind w:left="220"/>
        <w:rPr>
          <w:del w:id="328" w:author="Jennifer" w:date="2016-12-13T22:54:00Z"/>
        </w:rPr>
      </w:pPr>
      <w:del w:id="329" w:author="Jennifer" w:date="2016-12-13T22:54:00Z">
        <w:r w:rsidDel="00FB23D6">
          <w:fldChar w:fldCharType="begin"/>
        </w:r>
        <w:r w:rsidDel="00FB23D6">
          <w:delInstrText xml:space="preserve"> HYPERLINK \l "_3j2qqm3" \h </w:delInstrText>
        </w:r>
        <w:r w:rsidDel="00FB23D6">
          <w:fldChar w:fldCharType="separate"/>
        </w:r>
        <w:r w:rsidDel="00FB23D6">
          <w:delText>4.1Estructura de descomposición del trabajo o Planificación temporal</w:delText>
        </w:r>
        <w:r w:rsidDel="00FB23D6">
          <w:tab/>
          <w:delText>9</w:delText>
        </w:r>
        <w:r w:rsidDel="00FB23D6">
          <w:fldChar w:fldCharType="end"/>
        </w:r>
        <w:r w:rsidDel="00FB23D6">
          <w:fldChar w:fldCharType="begin"/>
        </w:r>
        <w:r w:rsidDel="00FB23D6">
          <w:delInstrText xml:space="preserve"> HYPERLINK \l "__RefHeading__2668_202302731" \h </w:delInstrText>
        </w:r>
        <w:r w:rsidDel="00FB23D6">
          <w:fldChar w:fldCharType="separate"/>
        </w:r>
        <w:r w:rsidDel="00FB23D6">
          <w:fldChar w:fldCharType="end"/>
        </w:r>
      </w:del>
    </w:p>
    <w:p w14:paraId="41A9F8BF" w14:textId="189F2ECA" w:rsidR="008E2CD0" w:rsidDel="00FB23D6" w:rsidRDefault="00E61C7E">
      <w:pPr>
        <w:tabs>
          <w:tab w:val="right" w:pos="8504"/>
        </w:tabs>
        <w:spacing w:after="100"/>
        <w:ind w:left="220"/>
        <w:rPr>
          <w:del w:id="330" w:author="Jennifer" w:date="2016-12-13T22:54:00Z"/>
        </w:rPr>
      </w:pPr>
      <w:del w:id="331" w:author="Jennifer" w:date="2016-12-13T22:54:00Z">
        <w:r w:rsidDel="00FB23D6">
          <w:fldChar w:fldCharType="begin"/>
        </w:r>
        <w:r w:rsidDel="00FB23D6">
          <w:delInstrText xml:space="preserve"> HYPERLINK \l "_1y810tw" \h </w:delInstrText>
        </w:r>
        <w:r w:rsidDel="00FB23D6">
          <w:fldChar w:fldCharType="separate"/>
        </w:r>
        <w:r w:rsidDel="00FB23D6">
          <w:delText>4.2Gráfico Gantt</w:delText>
        </w:r>
        <w:r w:rsidDel="00FB23D6">
          <w:tab/>
          <w:delText>9</w:delText>
        </w:r>
        <w:r w:rsidDel="00FB23D6">
          <w:fldChar w:fldCharType="end"/>
        </w:r>
        <w:r w:rsidDel="00FB23D6">
          <w:fldChar w:fldCharType="begin"/>
        </w:r>
        <w:r w:rsidDel="00FB23D6">
          <w:delInstrText xml:space="preserve"> HYPERLINK \l "__RefHeading__2670_202302731" \h </w:delInstrText>
        </w:r>
        <w:r w:rsidDel="00FB23D6">
          <w:fldChar w:fldCharType="separate"/>
        </w:r>
        <w:r w:rsidDel="00FB23D6">
          <w:fldChar w:fldCharType="end"/>
        </w:r>
      </w:del>
    </w:p>
    <w:p w14:paraId="30B896FF" w14:textId="72AF0693" w:rsidR="008E2CD0" w:rsidDel="00FB23D6" w:rsidRDefault="00E61C7E">
      <w:pPr>
        <w:tabs>
          <w:tab w:val="right" w:pos="8504"/>
        </w:tabs>
        <w:spacing w:after="100"/>
        <w:ind w:left="220"/>
        <w:rPr>
          <w:del w:id="332" w:author="Jennifer" w:date="2016-12-13T22:54:00Z"/>
        </w:rPr>
      </w:pPr>
      <w:del w:id="333" w:author="Jennifer" w:date="2016-12-13T22:54:00Z">
        <w:r w:rsidDel="00FB23D6">
          <w:fldChar w:fldCharType="begin"/>
        </w:r>
        <w:r w:rsidDel="00FB23D6">
          <w:delInstrText xml:space="preserve"> HYPERLINK \l "_4i7ojhp" \h </w:delInstrText>
        </w:r>
        <w:r w:rsidDel="00FB23D6">
          <w:fldChar w:fldCharType="separate"/>
        </w:r>
        <w:r w:rsidDel="00FB23D6">
          <w:delText>4.3Red de tareas</w:delText>
        </w:r>
        <w:r w:rsidDel="00FB23D6">
          <w:tab/>
          <w:delText>9</w:delText>
        </w:r>
        <w:r w:rsidDel="00FB23D6">
          <w:fldChar w:fldCharType="end"/>
        </w:r>
        <w:r w:rsidDel="00FB23D6">
          <w:fldChar w:fldCharType="begin"/>
        </w:r>
        <w:r w:rsidDel="00FB23D6">
          <w:delInstrText xml:space="preserve"> HYPERLINK \l "__RefHeading__2672_202302731" \h </w:delInstrText>
        </w:r>
        <w:r w:rsidDel="00FB23D6">
          <w:fldChar w:fldCharType="separate"/>
        </w:r>
        <w:r w:rsidDel="00FB23D6">
          <w:fldChar w:fldCharType="end"/>
        </w:r>
      </w:del>
    </w:p>
    <w:p w14:paraId="348585C9" w14:textId="1CAF1122" w:rsidR="008E2CD0" w:rsidDel="00FB23D6" w:rsidRDefault="00E61C7E">
      <w:pPr>
        <w:tabs>
          <w:tab w:val="right" w:pos="8504"/>
        </w:tabs>
        <w:spacing w:after="100"/>
        <w:ind w:left="220"/>
        <w:rPr>
          <w:del w:id="334" w:author="Jennifer" w:date="2016-12-13T22:54:00Z"/>
        </w:rPr>
      </w:pPr>
      <w:del w:id="335" w:author="Jennifer" w:date="2016-12-13T22:54:00Z">
        <w:r w:rsidDel="00FB23D6">
          <w:fldChar w:fldCharType="begin"/>
        </w:r>
        <w:r w:rsidDel="00FB23D6">
          <w:delInstrText xml:space="preserve"> HYPERLINK \l "_2xcytpi" \h </w:delInstrText>
        </w:r>
        <w:r w:rsidDel="00FB23D6">
          <w:fldChar w:fldCharType="separate"/>
        </w:r>
        <w:r w:rsidDel="00FB23D6">
          <w:delText>4.4Tabla de uso de recursos</w:delText>
        </w:r>
        <w:r w:rsidDel="00FB23D6">
          <w:tab/>
          <w:delText>9</w:delText>
        </w:r>
        <w:r w:rsidDel="00FB23D6">
          <w:fldChar w:fldCharType="end"/>
        </w:r>
        <w:r w:rsidDel="00FB23D6">
          <w:fldChar w:fldCharType="begin"/>
        </w:r>
        <w:r w:rsidDel="00FB23D6">
          <w:delInstrText xml:space="preserve"> HYPERLINK \l "__RefHeading__2674_202302731" \h </w:delInstrText>
        </w:r>
        <w:r w:rsidDel="00FB23D6">
          <w:fldChar w:fldCharType="separate"/>
        </w:r>
        <w:r w:rsidDel="00FB23D6">
          <w:fldChar w:fldCharType="end"/>
        </w:r>
      </w:del>
    </w:p>
    <w:p w14:paraId="016A3F00" w14:textId="0F4E2A7F" w:rsidR="008E2CD0" w:rsidDel="00FB23D6" w:rsidRDefault="00E61C7E">
      <w:pPr>
        <w:tabs>
          <w:tab w:val="right" w:pos="8504"/>
        </w:tabs>
        <w:spacing w:after="100"/>
        <w:rPr>
          <w:del w:id="336" w:author="Jennifer" w:date="2016-12-13T22:54:00Z"/>
        </w:rPr>
      </w:pPr>
      <w:del w:id="337" w:author="Jennifer" w:date="2016-12-13T22:54:00Z">
        <w:r w:rsidDel="00FB23D6">
          <w:fldChar w:fldCharType="begin"/>
        </w:r>
        <w:r w:rsidDel="00FB23D6">
          <w:delInstrText xml:space="preserve"> HYPERLINK \l "_1ci93xb" \h </w:delInstrText>
        </w:r>
        <w:r w:rsidDel="00FB23D6">
          <w:fldChar w:fldCharType="separate"/>
        </w:r>
        <w:r w:rsidDel="00FB23D6">
          <w:delText>5.Recursos del proyecto</w:delText>
        </w:r>
        <w:r w:rsidDel="00FB23D6">
          <w:tab/>
          <w:delText>10</w:delText>
        </w:r>
        <w:r w:rsidDel="00FB23D6">
          <w:fldChar w:fldCharType="end"/>
        </w:r>
        <w:r w:rsidDel="00FB23D6">
          <w:fldChar w:fldCharType="begin"/>
        </w:r>
        <w:r w:rsidDel="00FB23D6">
          <w:delInstrText xml:space="preserve"> HYPERLINK \l "__RefHeading__2676_202302731" \h </w:delInstrText>
        </w:r>
        <w:r w:rsidDel="00FB23D6">
          <w:fldChar w:fldCharType="separate"/>
        </w:r>
        <w:r w:rsidDel="00FB23D6">
          <w:fldChar w:fldCharType="end"/>
        </w:r>
      </w:del>
    </w:p>
    <w:p w14:paraId="63FF8158" w14:textId="1066D5A1" w:rsidR="008E2CD0" w:rsidDel="00FB23D6" w:rsidRDefault="00E61C7E">
      <w:pPr>
        <w:tabs>
          <w:tab w:val="right" w:pos="8504"/>
        </w:tabs>
        <w:spacing w:after="100"/>
        <w:ind w:left="220"/>
        <w:rPr>
          <w:del w:id="338" w:author="Jennifer" w:date="2016-12-13T22:54:00Z"/>
        </w:rPr>
      </w:pPr>
      <w:del w:id="339" w:author="Jennifer" w:date="2016-12-13T22:54:00Z">
        <w:r w:rsidDel="00FB23D6">
          <w:fldChar w:fldCharType="begin"/>
        </w:r>
        <w:r w:rsidDel="00FB23D6">
          <w:delInstrText xml:space="preserve"> HYPERLINK \l "_3whwml4" \h </w:delInstrText>
        </w:r>
        <w:r w:rsidDel="00FB23D6">
          <w:fldChar w:fldCharType="separate"/>
        </w:r>
        <w:r w:rsidDel="00FB23D6">
          <w:delText>5.1Personal</w:delText>
        </w:r>
        <w:r w:rsidDel="00FB23D6">
          <w:tab/>
          <w:delText>10</w:delText>
        </w:r>
        <w:r w:rsidDel="00FB23D6">
          <w:fldChar w:fldCharType="end"/>
        </w:r>
        <w:r w:rsidDel="00FB23D6">
          <w:fldChar w:fldCharType="begin"/>
        </w:r>
        <w:r w:rsidDel="00FB23D6">
          <w:delInstrText xml:space="preserve"> HYPERLINK \l "__RefHeading__2678_202302731" \h </w:delInstrText>
        </w:r>
        <w:r w:rsidDel="00FB23D6">
          <w:fldChar w:fldCharType="separate"/>
        </w:r>
        <w:r w:rsidDel="00FB23D6">
          <w:fldChar w:fldCharType="end"/>
        </w:r>
      </w:del>
    </w:p>
    <w:p w14:paraId="5C11FC76" w14:textId="5B8B9ACD" w:rsidR="008E2CD0" w:rsidDel="00FB23D6" w:rsidRDefault="00E61C7E">
      <w:pPr>
        <w:tabs>
          <w:tab w:val="right" w:pos="8504"/>
        </w:tabs>
        <w:spacing w:after="100"/>
        <w:ind w:left="220"/>
        <w:rPr>
          <w:del w:id="340" w:author="Jennifer" w:date="2016-12-13T22:54:00Z"/>
        </w:rPr>
      </w:pPr>
      <w:del w:id="341" w:author="Jennifer" w:date="2016-12-13T22:54:00Z">
        <w:r w:rsidDel="00FB23D6">
          <w:delText>5.2Hardware y software</w:delText>
        </w:r>
        <w:r w:rsidDel="00FB23D6">
          <w:tab/>
          <w:delText>10</w:delText>
        </w:r>
        <w:r w:rsidDel="00FB23D6">
          <w:fldChar w:fldCharType="begin"/>
        </w:r>
        <w:r w:rsidDel="00FB23D6">
          <w:delInstrText xml:space="preserve"> HYPERLINK \l "__RefHeading__2680_202302731" \h </w:delInstrText>
        </w:r>
        <w:r w:rsidDel="00FB23D6">
          <w:fldChar w:fldCharType="separate"/>
        </w:r>
        <w:r w:rsidDel="00FB23D6">
          <w:fldChar w:fldCharType="end"/>
        </w:r>
      </w:del>
    </w:p>
    <w:p w14:paraId="390F2AF6" w14:textId="1AC4B6BE" w:rsidR="008E2CD0" w:rsidDel="00FB23D6" w:rsidRDefault="00E61C7E">
      <w:pPr>
        <w:tabs>
          <w:tab w:val="right" w:pos="8504"/>
        </w:tabs>
        <w:spacing w:after="100"/>
        <w:ind w:left="220"/>
        <w:rPr>
          <w:del w:id="342" w:author="Jennifer" w:date="2016-12-13T22:54:00Z"/>
        </w:rPr>
      </w:pPr>
      <w:del w:id="343" w:author="Jennifer" w:date="2016-12-13T22:54:00Z">
        <w:r w:rsidDel="00FB23D6">
          <w:fldChar w:fldCharType="begin"/>
        </w:r>
        <w:r w:rsidDel="00FB23D6">
          <w:delInstrText xml:space="preserve"> HYPERLINK \l "_qsh70q" \h </w:delInstrText>
        </w:r>
        <w:r w:rsidDel="00FB23D6">
          <w:fldChar w:fldCharType="separate"/>
        </w:r>
        <w:r w:rsidDel="00FB23D6">
          <w:delText>5.3Lista de recursos</w:delText>
        </w:r>
        <w:r w:rsidDel="00FB23D6">
          <w:tab/>
          <w:delText>10</w:delText>
        </w:r>
        <w:r w:rsidDel="00FB23D6">
          <w:fldChar w:fldCharType="end"/>
        </w:r>
        <w:r w:rsidDel="00FB23D6">
          <w:fldChar w:fldCharType="begin"/>
        </w:r>
        <w:r w:rsidDel="00FB23D6">
          <w:delInstrText xml:space="preserve"> HYPERLINK \l "__RefHeading__2682_202302731" \h </w:delInstrText>
        </w:r>
        <w:r w:rsidDel="00FB23D6">
          <w:fldChar w:fldCharType="separate"/>
        </w:r>
        <w:r w:rsidDel="00FB23D6">
          <w:fldChar w:fldCharType="end"/>
        </w:r>
      </w:del>
    </w:p>
    <w:p w14:paraId="15EFEF05" w14:textId="46227409" w:rsidR="008E2CD0" w:rsidDel="00FB23D6" w:rsidRDefault="00E61C7E">
      <w:pPr>
        <w:tabs>
          <w:tab w:val="right" w:pos="8504"/>
        </w:tabs>
        <w:spacing w:after="100"/>
        <w:rPr>
          <w:del w:id="344" w:author="Jennifer" w:date="2016-12-13T22:54:00Z"/>
        </w:rPr>
      </w:pPr>
      <w:del w:id="345" w:author="Jennifer" w:date="2016-12-13T22:54:00Z">
        <w:r w:rsidDel="00FB23D6">
          <w:fldChar w:fldCharType="begin"/>
        </w:r>
        <w:r w:rsidDel="00FB23D6">
          <w:delInstrText xml:space="preserve"> HYPERLINK \l "_3as4poj" \h </w:delInstrText>
        </w:r>
        <w:r w:rsidDel="00FB23D6">
          <w:fldChar w:fldCharType="separate"/>
        </w:r>
        <w:r w:rsidDel="00FB23D6">
          <w:delText>6.Organización del personal</w:delText>
        </w:r>
        <w:r w:rsidDel="00FB23D6">
          <w:tab/>
          <w:delText>11</w:delText>
        </w:r>
        <w:r w:rsidDel="00FB23D6">
          <w:fldChar w:fldCharType="end"/>
        </w:r>
        <w:r w:rsidDel="00FB23D6">
          <w:fldChar w:fldCharType="begin"/>
        </w:r>
        <w:r w:rsidDel="00FB23D6">
          <w:delInstrText xml:space="preserve"> HYPERLINK \l "__RefHeading__2684_202302731" \h </w:delInstrText>
        </w:r>
        <w:r w:rsidDel="00FB23D6">
          <w:fldChar w:fldCharType="separate"/>
        </w:r>
        <w:r w:rsidDel="00FB23D6">
          <w:fldChar w:fldCharType="end"/>
        </w:r>
      </w:del>
    </w:p>
    <w:p w14:paraId="30B14984" w14:textId="6868DC88" w:rsidR="008E2CD0" w:rsidDel="00FB23D6" w:rsidRDefault="00E61C7E">
      <w:pPr>
        <w:tabs>
          <w:tab w:val="right" w:pos="8504"/>
        </w:tabs>
        <w:spacing w:after="100"/>
        <w:ind w:left="220"/>
        <w:rPr>
          <w:del w:id="346" w:author="Jennifer" w:date="2016-12-13T22:54:00Z"/>
        </w:rPr>
      </w:pPr>
      <w:del w:id="347" w:author="Jennifer" w:date="2016-12-13T22:54:00Z">
        <w:r w:rsidDel="00FB23D6">
          <w:fldChar w:fldCharType="begin"/>
        </w:r>
        <w:r w:rsidDel="00FB23D6">
          <w:delInstrText xml:space="preserve"> HYPERLINK \l "_1pxezwc" \h </w:delInstrText>
        </w:r>
        <w:r w:rsidDel="00FB23D6">
          <w:fldChar w:fldCharType="separate"/>
        </w:r>
        <w:r w:rsidDel="00FB23D6">
          <w:delText>6.1Estructura de equipo (si procede)</w:delText>
        </w:r>
        <w:r w:rsidDel="00FB23D6">
          <w:tab/>
          <w:delText>11</w:delText>
        </w:r>
        <w:r w:rsidDel="00FB23D6">
          <w:fldChar w:fldCharType="end"/>
        </w:r>
        <w:r w:rsidDel="00FB23D6">
          <w:fldChar w:fldCharType="begin"/>
        </w:r>
        <w:r w:rsidDel="00FB23D6">
          <w:delInstrText xml:space="preserve"> HYPERLINK \l "__RefHeading__2686_202302731" \h </w:delInstrText>
        </w:r>
        <w:r w:rsidDel="00FB23D6">
          <w:fldChar w:fldCharType="separate"/>
        </w:r>
        <w:r w:rsidDel="00FB23D6">
          <w:fldChar w:fldCharType="end"/>
        </w:r>
      </w:del>
    </w:p>
    <w:p w14:paraId="1C5E175C" w14:textId="69B3E969" w:rsidR="008E2CD0" w:rsidDel="00FB23D6" w:rsidRDefault="00E61C7E">
      <w:pPr>
        <w:tabs>
          <w:tab w:val="right" w:pos="8504"/>
        </w:tabs>
        <w:spacing w:after="100"/>
        <w:ind w:left="220"/>
        <w:rPr>
          <w:del w:id="348" w:author="Jennifer" w:date="2016-12-13T22:54:00Z"/>
        </w:rPr>
      </w:pPr>
      <w:del w:id="349" w:author="Jennifer" w:date="2016-12-13T22:54:00Z">
        <w:r w:rsidDel="00FB23D6">
          <w:delText>6.2Informes de gestión</w:delText>
        </w:r>
        <w:r w:rsidDel="00FB23D6">
          <w:tab/>
          <w:delText>11</w:delText>
        </w:r>
        <w:r w:rsidDel="00FB23D6">
          <w:fldChar w:fldCharType="begin"/>
        </w:r>
        <w:r w:rsidDel="00FB23D6">
          <w:delInstrText xml:space="preserve"> HYPERLINK \l "__RefHeading__2688_202302731" \h </w:delInstrText>
        </w:r>
        <w:r w:rsidDel="00FB23D6">
          <w:fldChar w:fldCharType="separate"/>
        </w:r>
        <w:r w:rsidDel="00FB23D6">
          <w:fldChar w:fldCharType="end"/>
        </w:r>
      </w:del>
    </w:p>
    <w:p w14:paraId="60B2E60F" w14:textId="0C3E8FDC" w:rsidR="008E2CD0" w:rsidDel="00FB23D6" w:rsidRDefault="00E61C7E">
      <w:pPr>
        <w:tabs>
          <w:tab w:val="right" w:pos="8504"/>
        </w:tabs>
        <w:spacing w:after="100"/>
        <w:rPr>
          <w:del w:id="350" w:author="Jennifer" w:date="2016-12-13T22:54:00Z"/>
        </w:rPr>
      </w:pPr>
      <w:del w:id="351" w:author="Jennifer" w:date="2016-12-13T22:54:00Z">
        <w:r w:rsidDel="00FB23D6">
          <w:fldChar w:fldCharType="begin"/>
        </w:r>
        <w:r w:rsidDel="00FB23D6">
          <w:delInstrText xml:space="preserve"> HYPERLINK \l "_2p2csry" \h </w:delInstrText>
        </w:r>
        <w:r w:rsidDel="00FB23D6">
          <w:fldChar w:fldCharType="separate"/>
        </w:r>
        <w:r w:rsidDel="00FB23D6">
          <w:delText>7.Mecanismos de seguimiento y control</w:delText>
        </w:r>
        <w:r w:rsidDel="00FB23D6">
          <w:tab/>
          <w:delText>12</w:delText>
        </w:r>
        <w:r w:rsidDel="00FB23D6">
          <w:fldChar w:fldCharType="end"/>
        </w:r>
        <w:r w:rsidDel="00FB23D6">
          <w:fldChar w:fldCharType="begin"/>
        </w:r>
        <w:r w:rsidDel="00FB23D6">
          <w:delInstrText xml:space="preserve"> HYPERLINK \l "__RefHeading__2690_202302731" \h </w:delInstrText>
        </w:r>
        <w:r w:rsidDel="00FB23D6">
          <w:fldChar w:fldCharType="separate"/>
        </w:r>
        <w:r w:rsidDel="00FB23D6">
          <w:fldChar w:fldCharType="end"/>
        </w:r>
      </w:del>
    </w:p>
    <w:p w14:paraId="4A30ABC9" w14:textId="7BA4EE9B" w:rsidR="008E2CD0" w:rsidDel="00FB23D6" w:rsidRDefault="00E61C7E">
      <w:pPr>
        <w:tabs>
          <w:tab w:val="right" w:pos="8504"/>
        </w:tabs>
        <w:spacing w:after="100"/>
        <w:ind w:left="220"/>
        <w:rPr>
          <w:del w:id="352" w:author="Jennifer" w:date="2016-12-13T22:54:00Z"/>
        </w:rPr>
      </w:pPr>
      <w:del w:id="353" w:author="Jennifer" w:date="2016-12-13T22:54:00Z">
        <w:r w:rsidDel="00FB23D6">
          <w:fldChar w:fldCharType="begin"/>
        </w:r>
        <w:r w:rsidDel="00FB23D6">
          <w:delInstrText xml:space="preserve"> HYPERLINK \l "_147n2zr" \h </w:delInstrText>
        </w:r>
        <w:r w:rsidDel="00FB23D6">
          <w:fldChar w:fldCharType="separate"/>
        </w:r>
        <w:r w:rsidDel="00FB23D6">
          <w:delText>7.1Garantía de calidad y control</w:delText>
        </w:r>
        <w:r w:rsidDel="00FB23D6">
          <w:tab/>
          <w:delText>2</w:delText>
        </w:r>
        <w:r w:rsidDel="00FB23D6">
          <w:fldChar w:fldCharType="end"/>
        </w:r>
        <w:r w:rsidDel="00FB23D6">
          <w:fldChar w:fldCharType="begin"/>
        </w:r>
        <w:r w:rsidDel="00FB23D6">
          <w:delInstrText xml:space="preserve"> HYPERLINK \l "__RefHeading__2692_202302731" \h </w:delInstrText>
        </w:r>
        <w:r w:rsidDel="00FB23D6">
          <w:fldChar w:fldCharType="separate"/>
        </w:r>
        <w:r w:rsidDel="00FB23D6">
          <w:fldChar w:fldCharType="end"/>
        </w:r>
      </w:del>
    </w:p>
    <w:p w14:paraId="483B0BCC" w14:textId="0B7A73A1" w:rsidR="008E2CD0" w:rsidDel="00FB23D6" w:rsidRDefault="00E61C7E">
      <w:pPr>
        <w:tabs>
          <w:tab w:val="right" w:pos="8504"/>
        </w:tabs>
        <w:spacing w:after="100"/>
        <w:ind w:left="220"/>
        <w:rPr>
          <w:del w:id="354" w:author="Jennifer" w:date="2016-12-13T22:54:00Z"/>
        </w:rPr>
      </w:pPr>
      <w:del w:id="355" w:author="Jennifer" w:date="2016-12-13T22:54:00Z">
        <w:r w:rsidDel="00FB23D6">
          <w:fldChar w:fldCharType="begin"/>
        </w:r>
        <w:r w:rsidDel="00FB23D6">
          <w:delInstrText xml:space="preserve"> HYPERLINK \l "_3o7alnk" \h </w:delInstrText>
        </w:r>
        <w:r w:rsidDel="00FB23D6">
          <w:fldChar w:fldCharType="separate"/>
        </w:r>
        <w:r w:rsidDel="00FB23D6">
          <w:delText>7.2Gestión y control de cambios</w:delText>
        </w:r>
        <w:r w:rsidDel="00FB23D6">
          <w:tab/>
          <w:delText>12</w:delText>
        </w:r>
        <w:r w:rsidDel="00FB23D6">
          <w:fldChar w:fldCharType="end"/>
        </w:r>
        <w:r w:rsidDel="00FB23D6">
          <w:fldChar w:fldCharType="begin"/>
        </w:r>
        <w:r w:rsidDel="00FB23D6">
          <w:delInstrText xml:space="preserve"> HYPERLINK \l "__RefHeading__2694_202302731" \h </w:delInstrText>
        </w:r>
        <w:r w:rsidDel="00FB23D6">
          <w:fldChar w:fldCharType="separate"/>
        </w:r>
        <w:r w:rsidDel="00FB23D6">
          <w:fldChar w:fldCharType="end"/>
        </w:r>
      </w:del>
    </w:p>
    <w:p w14:paraId="1C40596B" w14:textId="4D4454A2" w:rsidR="008E2CD0" w:rsidDel="00FB23D6" w:rsidRDefault="00E61C7E">
      <w:pPr>
        <w:widowControl w:val="0"/>
        <w:spacing w:after="0"/>
        <w:rPr>
          <w:del w:id="356" w:author="Jennifer" w:date="2016-12-13T22:54:00Z"/>
        </w:rPr>
      </w:pPr>
      <w:del w:id="357" w:author="Jennifer" w:date="2016-12-13T22:54:00Z">
        <w:r w:rsidDel="00FB23D6">
          <w:fldChar w:fldCharType="begin"/>
        </w:r>
        <w:r w:rsidDel="00FB23D6">
          <w:delInstrText xml:space="preserve"> HYPERLINK \l "_23ckvvd" \h </w:delInstrText>
        </w:r>
        <w:r w:rsidDel="00FB23D6">
          <w:fldChar w:fldCharType="separate"/>
        </w:r>
        <w:r w:rsidDel="00FB23D6">
          <w:delText>8.Apéndices</w:delText>
        </w:r>
        <w:r w:rsidDel="00FB23D6">
          <w:tab/>
          <w:delText>13</w:delText>
        </w:r>
        <w:r w:rsidDel="00FB23D6">
          <w:fldChar w:fldCharType="end"/>
        </w:r>
        <w:r w:rsidDel="00FB23D6">
          <w:fldChar w:fldCharType="begin"/>
        </w:r>
        <w:r w:rsidDel="00FB23D6">
          <w:delInstrText xml:space="preserve"> HYPERLINK \l "__RefHeading__2696_202302731" \h </w:delInstrText>
        </w:r>
        <w:r w:rsidDel="00FB23D6">
          <w:fldChar w:fldCharType="separate"/>
        </w:r>
        <w:r w:rsidDel="00FB23D6">
          <w:fldChar w:fldCharType="end"/>
        </w:r>
      </w:del>
    </w:p>
    <w:p w14:paraId="6BB31C36" w14:textId="2181DE87" w:rsidR="008E2CD0" w:rsidDel="00FB23D6" w:rsidRDefault="00E61C7E">
      <w:pPr>
        <w:tabs>
          <w:tab w:val="right" w:pos="8504"/>
        </w:tabs>
        <w:spacing w:after="100"/>
        <w:rPr>
          <w:del w:id="358" w:author="Jennifer" w:date="2016-12-13T22:54:00Z"/>
        </w:rPr>
        <w:sectPr w:rsidR="008E2CD0" w:rsidDel="00FB23D6" w:rsidSect="00E61C7E">
          <w:footerReference w:type="default" r:id="rId10"/>
          <w:pgSz w:w="11906" w:h="16838"/>
          <w:pgMar w:top="1417" w:right="1701" w:bottom="1417" w:left="1701" w:header="720" w:footer="720" w:gutter="0"/>
          <w:pgNumType w:start="0"/>
          <w:cols w:space="720"/>
          <w:titlePg/>
          <w:docGrid w:linePitch="299"/>
        </w:sectPr>
      </w:pPr>
      <w:del w:id="359" w:author="Jennifer" w:date="2016-12-13T22:54:00Z">
        <w:r w:rsidDel="00FB23D6">
          <w:fldChar w:fldCharType="begin"/>
        </w:r>
        <w:r w:rsidDel="00FB23D6">
          <w:delInstrText xml:space="preserve"> HYPERLINK \l "__RefHeading__2696_202302731" \h </w:delInstrText>
        </w:r>
        <w:r w:rsidDel="00FB23D6">
          <w:fldChar w:fldCharType="separate"/>
        </w:r>
        <w:r w:rsidDel="00FB23D6">
          <w:fldChar w:fldCharType="end"/>
        </w:r>
      </w:del>
    </w:p>
    <w:p w14:paraId="514E2240" w14:textId="752EB7EF" w:rsidR="008E2CD0" w:rsidDel="00FB23D6" w:rsidRDefault="00E61C7E">
      <w:pPr>
        <w:rPr>
          <w:del w:id="360" w:author="Jennifer" w:date="2016-12-13T22:54:00Z"/>
        </w:rPr>
        <w:sectPr w:rsidR="008E2CD0" w:rsidDel="00FB23D6">
          <w:type w:val="continuous"/>
          <w:pgSz w:w="11906" w:h="16838"/>
          <w:pgMar w:top="1417" w:right="1701" w:bottom="1417" w:left="1701" w:header="720" w:footer="720" w:gutter="0"/>
          <w:cols w:space="720"/>
        </w:sectPr>
      </w:pPr>
      <w:del w:id="361" w:author="Jennifer" w:date="2016-12-13T22:54:00Z">
        <w:r w:rsidDel="00FB23D6">
          <w:fldChar w:fldCharType="begin"/>
        </w:r>
        <w:r w:rsidDel="00FB23D6">
          <w:delInstrText xml:space="preserve"> HYPERLINK \l "__RefHeading__2632_202302731" \h </w:delInstrText>
        </w:r>
        <w:r w:rsidDel="00FB23D6">
          <w:fldChar w:fldCharType="separate"/>
        </w:r>
        <w:r w:rsidDel="00FB23D6">
          <w:fldChar w:fldCharType="end"/>
        </w:r>
      </w:del>
    </w:p>
    <w:p w14:paraId="3D84DAF9" w14:textId="5C9B21E9" w:rsidR="008E2CD0" w:rsidDel="00FB23D6" w:rsidRDefault="00E61C7E">
      <w:pPr>
        <w:tabs>
          <w:tab w:val="center" w:pos="4252"/>
          <w:tab w:val="right" w:pos="8504"/>
        </w:tabs>
        <w:spacing w:after="0"/>
        <w:rPr>
          <w:del w:id="362" w:author="Jennifer" w:date="2016-12-13T22:54:00Z"/>
        </w:rPr>
        <w:sectPr w:rsidR="008E2CD0" w:rsidDel="00FB23D6">
          <w:type w:val="continuous"/>
          <w:pgSz w:w="11906" w:h="16838"/>
          <w:pgMar w:top="1417" w:right="1701" w:bottom="1417" w:left="1701" w:header="720" w:footer="720" w:gutter="0"/>
          <w:cols w:space="720"/>
        </w:sectPr>
      </w:pPr>
      <w:del w:id="363" w:author="Jennifer" w:date="2016-12-13T22:54:00Z">
        <w:r w:rsidDel="00FB23D6">
          <w:fldChar w:fldCharType="begin"/>
        </w:r>
        <w:r w:rsidDel="00FB23D6">
          <w:delInstrText xml:space="preserve"> HYPERLINK \l "__RefHeading__2632_202302731" \h </w:delInstrText>
        </w:r>
        <w:r w:rsidDel="00FB23D6">
          <w:fldChar w:fldCharType="separate"/>
        </w:r>
        <w:r w:rsidDel="00FB23D6">
          <w:fldChar w:fldCharType="end"/>
        </w:r>
      </w:del>
    </w:p>
    <w:p w14:paraId="2CD1679D" w14:textId="4670D27E" w:rsidR="008E2CD0" w:rsidDel="00FB23D6" w:rsidRDefault="00E61C7E">
      <w:pPr>
        <w:rPr>
          <w:del w:id="364" w:author="Jennifer" w:date="2016-12-13T22:56:00Z"/>
        </w:rPr>
      </w:pPr>
      <w:del w:id="365" w:author="Jennifer" w:date="2016-12-13T22:54:00Z">
        <w:r w:rsidDel="00FB23D6">
          <w:br w:type="page"/>
        </w:r>
      </w:del>
    </w:p>
    <w:p w14:paraId="7880ADC0" w14:textId="77777777" w:rsidR="008E2CD0" w:rsidRDefault="00E61C7E" w:rsidP="00FB23D6">
      <w:pPr>
        <w:sectPr w:rsidR="008E2CD0">
          <w:type w:val="continuous"/>
          <w:pgSz w:w="11906" w:h="16838"/>
          <w:pgMar w:top="1417" w:right="1701" w:bottom="1417" w:left="1701" w:header="720" w:footer="720" w:gutter="0"/>
          <w:cols w:space="720"/>
        </w:sectPr>
        <w:pPrChange w:id="366" w:author="Jennifer" w:date="2016-12-13T22:56:00Z">
          <w:pPr>
            <w:widowControl w:val="0"/>
            <w:spacing w:after="0"/>
          </w:pPr>
        </w:pPrChange>
      </w:pPr>
      <w:r>
        <w:fldChar w:fldCharType="begin"/>
      </w:r>
      <w:r>
        <w:instrText xml:space="preserve"> HYPERLINK \l "__RefHeading__2632_202302731" \h </w:instrText>
      </w:r>
      <w:r>
        <w:fldChar w:fldCharType="separate"/>
      </w:r>
      <w:r>
        <w:fldChar w:fldCharType="end"/>
      </w:r>
    </w:p>
    <w:p w14:paraId="7B969608" w14:textId="77777777" w:rsidR="008E2CD0" w:rsidRPr="00F55D6F" w:rsidRDefault="00E61C7E" w:rsidP="00F55D6F">
      <w:pPr>
        <w:pStyle w:val="Ttulo1"/>
        <w:numPr>
          <w:ilvl w:val="0"/>
          <w:numId w:val="14"/>
        </w:numPr>
        <w:rPr>
          <w:rFonts w:cs="Arial"/>
        </w:rPr>
      </w:pPr>
      <w:bookmarkStart w:id="367" w:name="_Toc469433016"/>
      <w:bookmarkStart w:id="368" w:name="_Introducción"/>
      <w:bookmarkStart w:id="369" w:name="_Toc469434656"/>
      <w:bookmarkEnd w:id="368"/>
      <w:r w:rsidRPr="00F55D6F">
        <w:rPr>
          <w:rFonts w:cs="Arial"/>
        </w:rPr>
        <w:t>Introducción</w:t>
      </w:r>
      <w:bookmarkEnd w:id="367"/>
      <w:bookmarkEnd w:id="369"/>
    </w:p>
    <w:p w14:paraId="5B06B7B3" w14:textId="77777777" w:rsidR="00F55D6F" w:rsidRPr="00F55D6F" w:rsidRDefault="00F55D6F" w:rsidP="00F55D6F">
      <w:pPr>
        <w:rPr>
          <w:rFonts w:ascii="Arial" w:hAnsi="Arial" w:cs="Arial"/>
        </w:rPr>
      </w:pPr>
    </w:p>
    <w:p w14:paraId="2BC2458A" w14:textId="77777777" w:rsidR="008E2CD0" w:rsidRPr="00F55D6F" w:rsidRDefault="00E61C7E" w:rsidP="007C7B94">
      <w:pPr>
        <w:rPr>
          <w:rFonts w:ascii="Arial" w:eastAsia="Arial" w:hAnsi="Arial" w:cs="Arial"/>
          <w:color w:val="000000"/>
          <w:sz w:val="20"/>
        </w:rPr>
        <w:pPrChange w:id="370" w:author="Jennifer" w:date="2016-12-13T23:02:00Z">
          <w:pPr>
            <w:ind w:firstLine="720"/>
          </w:pPr>
        </w:pPrChange>
      </w:pPr>
      <w:bookmarkStart w:id="371" w:name="_qrdfqilqef5e" w:colFirst="0" w:colLast="0"/>
      <w:bookmarkEnd w:id="371"/>
      <w:r w:rsidRPr="00F55D6F">
        <w:rPr>
          <w:rFonts w:ascii="Arial" w:hAnsi="Arial" w:cs="Arial"/>
          <w:szCs w:val="24"/>
        </w:rPr>
        <w:t>En este documento detallamos el plan de desarrollo de nuestro proyecto. Especificando la distribución de las tareas entre los distintos miembros del grupo y los procesos de implementación teniendo en cuenta los requisitos establecidos por el cliente.</w:t>
      </w:r>
    </w:p>
    <w:p w14:paraId="56F28E1B" w14:textId="77777777" w:rsidR="008E2CD0" w:rsidRPr="00F55D6F" w:rsidRDefault="008E2CD0">
      <w:pPr>
        <w:ind w:firstLine="720"/>
        <w:rPr>
          <w:rFonts w:ascii="Arial" w:eastAsia="Arial" w:hAnsi="Arial" w:cs="Arial"/>
          <w:color w:val="000000"/>
        </w:rPr>
      </w:pPr>
      <w:bookmarkStart w:id="372" w:name="_ic1gzlqw8ml2" w:colFirst="0" w:colLast="0"/>
      <w:bookmarkEnd w:id="372"/>
    </w:p>
    <w:p w14:paraId="32428CE2" w14:textId="6ECB1439" w:rsidR="008E2CD0" w:rsidRPr="00F55D6F" w:rsidRDefault="00E61C7E" w:rsidP="007C7B94">
      <w:pPr>
        <w:pStyle w:val="Ttulo2"/>
        <w:numPr>
          <w:ilvl w:val="1"/>
          <w:numId w:val="28"/>
        </w:numPr>
        <w:pPrChange w:id="373" w:author="Jennifer" w:date="2016-12-13T23:01:00Z">
          <w:pPr>
            <w:numPr>
              <w:ilvl w:val="1"/>
              <w:numId w:val="2"/>
            </w:numPr>
            <w:ind w:left="420"/>
          </w:pPr>
        </w:pPrChange>
      </w:pPr>
      <w:bookmarkStart w:id="374" w:name="_bgxh1me1f43e" w:colFirst="0" w:colLast="0"/>
      <w:bookmarkStart w:id="375" w:name="_Toc469434657"/>
      <w:bookmarkEnd w:id="374"/>
      <w:r w:rsidRPr="00F55D6F">
        <w:t>Propósito del plan</w:t>
      </w:r>
      <w:bookmarkEnd w:id="375"/>
    </w:p>
    <w:p w14:paraId="3E23833B" w14:textId="283FCFF0" w:rsidR="008E2CD0" w:rsidRPr="00F55D6F" w:rsidRDefault="00E61C7E" w:rsidP="007C7B94">
      <w:pPr>
        <w:ind w:left="1418"/>
        <w:rPr>
          <w:rFonts w:ascii="Arial" w:hAnsi="Arial" w:cs="Arial"/>
          <w:sz w:val="20"/>
        </w:rPr>
        <w:pPrChange w:id="376" w:author="Jennifer" w:date="2016-12-13T23:02:00Z">
          <w:pPr/>
        </w:pPrChange>
      </w:pPr>
      <w:bookmarkStart w:id="377" w:name="_x915sg6xmam" w:colFirst="0" w:colLast="0"/>
      <w:bookmarkEnd w:id="377"/>
      <w:del w:id="378" w:author="Jennifer" w:date="2016-12-13T23:02:00Z">
        <w:r w:rsidRPr="00F55D6F" w:rsidDel="007C7B94">
          <w:rPr>
            <w:rFonts w:ascii="Arial" w:hAnsi="Arial" w:cs="Arial"/>
            <w:szCs w:val="24"/>
          </w:rPr>
          <w:tab/>
        </w:r>
      </w:del>
      <w:r w:rsidRPr="00F55D6F">
        <w:rPr>
          <w:rFonts w:ascii="Arial" w:hAnsi="Arial" w:cs="Arial"/>
          <w:szCs w:val="24"/>
        </w:rPr>
        <w:t>El propósito del plan de proyecto es establecer y precisar los objetivos y modelos de organización de la aplicación. Para efectuar todas las fases del desarrollo conociendo el dominio de la aplicación y sus metas.</w:t>
      </w:r>
    </w:p>
    <w:p w14:paraId="736E530F" w14:textId="77777777" w:rsidR="008E2CD0" w:rsidRPr="00F55D6F" w:rsidRDefault="008E2CD0">
      <w:pPr>
        <w:rPr>
          <w:rFonts w:ascii="Arial" w:hAnsi="Arial" w:cs="Arial"/>
        </w:rPr>
      </w:pPr>
      <w:bookmarkStart w:id="379" w:name="_76bdmekhxmy7" w:colFirst="0" w:colLast="0"/>
      <w:bookmarkEnd w:id="379"/>
    </w:p>
    <w:p w14:paraId="6A75647A" w14:textId="1DB44821" w:rsidR="008E2CD0" w:rsidRPr="00F55D6F" w:rsidRDefault="00E61C7E" w:rsidP="007C7B94">
      <w:pPr>
        <w:pStyle w:val="Ttulo2"/>
        <w:numPr>
          <w:ilvl w:val="1"/>
          <w:numId w:val="28"/>
        </w:numPr>
        <w:pPrChange w:id="380" w:author="Jennifer" w:date="2016-12-13T23:02:00Z">
          <w:pPr>
            <w:numPr>
              <w:ilvl w:val="1"/>
              <w:numId w:val="2"/>
            </w:numPr>
            <w:ind w:left="765" w:hanging="420"/>
          </w:pPr>
        </w:pPrChange>
      </w:pPr>
      <w:bookmarkStart w:id="381" w:name="_jy06zidwyq5o" w:colFirst="0" w:colLast="0"/>
      <w:bookmarkStart w:id="382" w:name="_Toc469434658"/>
      <w:bookmarkEnd w:id="381"/>
      <w:r w:rsidRPr="00F55D6F">
        <w:t>Ámbito del proyecto y objetivos</w:t>
      </w:r>
      <w:bookmarkEnd w:id="382"/>
    </w:p>
    <w:p w14:paraId="349C8A3E" w14:textId="77777777" w:rsidR="008E2CD0" w:rsidRPr="00F55D6F" w:rsidRDefault="008E2CD0">
      <w:pPr>
        <w:ind w:left="720"/>
        <w:rPr>
          <w:rFonts w:ascii="Arial" w:hAnsi="Arial" w:cs="Arial"/>
        </w:rPr>
      </w:pPr>
    </w:p>
    <w:p w14:paraId="747031E7" w14:textId="1701BFD1" w:rsidR="008E2CD0" w:rsidRPr="007C7B94" w:rsidRDefault="00E61C7E" w:rsidP="007C7B94">
      <w:pPr>
        <w:pStyle w:val="Prrafodelista"/>
        <w:numPr>
          <w:ilvl w:val="2"/>
          <w:numId w:val="28"/>
        </w:numPr>
        <w:rPr>
          <w:rFonts w:ascii="Arial" w:hAnsi="Arial" w:cs="Arial"/>
          <w:b/>
          <w:sz w:val="20"/>
          <w:szCs w:val="20"/>
          <w:rPrChange w:id="383" w:author="Jennifer" w:date="2016-12-13T23:02:00Z">
            <w:rPr/>
          </w:rPrChange>
        </w:rPr>
        <w:pPrChange w:id="384" w:author="Jennifer" w:date="2016-12-13T23:02:00Z">
          <w:pPr>
            <w:numPr>
              <w:ilvl w:val="2"/>
              <w:numId w:val="2"/>
            </w:numPr>
            <w:ind w:left="720"/>
          </w:pPr>
        </w:pPrChange>
      </w:pPr>
      <w:bookmarkStart w:id="385" w:name="_p4ql9eu4isu2" w:colFirst="0" w:colLast="0"/>
      <w:bookmarkEnd w:id="385"/>
      <w:r w:rsidRPr="007C7B94">
        <w:rPr>
          <w:rFonts w:ascii="Arial" w:hAnsi="Arial" w:cs="Arial"/>
          <w:b/>
          <w:sz w:val="20"/>
          <w:szCs w:val="20"/>
          <w:rPrChange w:id="386" w:author="Jennifer" w:date="2016-12-13T23:02:00Z">
            <w:rPr/>
          </w:rPrChange>
        </w:rPr>
        <w:t>Declaración del ámbito</w:t>
      </w:r>
    </w:p>
    <w:p w14:paraId="0F3772C4" w14:textId="77777777" w:rsidR="008E2CD0" w:rsidRPr="00F55D6F" w:rsidRDefault="00E61C7E">
      <w:pPr>
        <w:ind w:left="720" w:firstLine="720"/>
        <w:rPr>
          <w:rFonts w:ascii="Arial" w:hAnsi="Arial" w:cs="Arial"/>
        </w:rPr>
      </w:pPr>
      <w:bookmarkStart w:id="387" w:name="_2et92p0" w:colFirst="0" w:colLast="0"/>
      <w:bookmarkEnd w:id="387"/>
      <w:r w:rsidRPr="00F55D6F">
        <w:rPr>
          <w:rFonts w:ascii="Arial" w:hAnsi="Arial" w:cs="Arial"/>
        </w:rPr>
        <w:t>Nuestra aplicación se gestiona de la siguiente manera:</w:t>
      </w:r>
    </w:p>
    <w:p w14:paraId="5D3A88D1" w14:textId="77777777" w:rsidR="008E2CD0" w:rsidRPr="00F55D6F" w:rsidRDefault="00F55D6F" w:rsidP="00F55D6F">
      <w:pPr>
        <w:pStyle w:val="Prrafodelista"/>
        <w:numPr>
          <w:ilvl w:val="0"/>
          <w:numId w:val="17"/>
        </w:numPr>
        <w:tabs>
          <w:tab w:val="clear" w:pos="708"/>
        </w:tabs>
        <w:ind w:left="1276" w:hanging="11"/>
        <w:rPr>
          <w:rFonts w:ascii="Arial" w:hAnsi="Arial" w:cs="Arial"/>
        </w:rPr>
      </w:pPr>
      <w:bookmarkStart w:id="388" w:name="_97gorwj0g3ij" w:colFirst="0" w:colLast="0"/>
      <w:bookmarkEnd w:id="388"/>
      <w:r w:rsidRPr="00F55D6F">
        <w:rPr>
          <w:rFonts w:ascii="Arial" w:hAnsi="Arial" w:cs="Arial"/>
          <w:u w:val="single"/>
        </w:rPr>
        <w:t>Gestión</w:t>
      </w:r>
      <w:r w:rsidR="00E61C7E" w:rsidRPr="00F55D6F">
        <w:rPr>
          <w:rFonts w:ascii="Arial" w:hAnsi="Arial" w:cs="Arial"/>
          <w:u w:val="single"/>
        </w:rPr>
        <w:t xml:space="preserve"> de gasolineras</w:t>
      </w:r>
      <w:r>
        <w:rPr>
          <w:rFonts w:ascii="Arial" w:hAnsi="Arial" w:cs="Arial"/>
          <w:u w:val="single"/>
        </w:rPr>
        <w:t>:</w:t>
      </w:r>
      <w:r w:rsidR="00E61C7E" w:rsidRPr="00F55D6F">
        <w:rPr>
          <w:rFonts w:ascii="Arial" w:hAnsi="Arial" w:cs="Arial"/>
        </w:rPr>
        <w:t xml:space="preserve"> Contendrá el listado de las gasolineras disponibles y sus precios actuales.</w:t>
      </w:r>
    </w:p>
    <w:p w14:paraId="299F9BEF" w14:textId="77777777" w:rsidR="008E2CD0" w:rsidRPr="00F55D6F" w:rsidRDefault="00E61C7E" w:rsidP="00F55D6F">
      <w:pPr>
        <w:pStyle w:val="Prrafodelista"/>
        <w:numPr>
          <w:ilvl w:val="0"/>
          <w:numId w:val="17"/>
        </w:numPr>
        <w:tabs>
          <w:tab w:val="clear" w:pos="708"/>
          <w:tab w:val="left" w:pos="1276"/>
        </w:tabs>
        <w:ind w:left="1276" w:firstLine="0"/>
        <w:rPr>
          <w:rFonts w:ascii="Arial" w:hAnsi="Arial" w:cs="Arial"/>
        </w:rPr>
      </w:pPr>
      <w:bookmarkStart w:id="389" w:name="_23p56w96yr0g" w:colFirst="0" w:colLast="0"/>
      <w:bookmarkEnd w:id="389"/>
      <w:r w:rsidRPr="00F55D6F">
        <w:rPr>
          <w:rFonts w:ascii="Arial" w:hAnsi="Arial" w:cs="Arial"/>
          <w:u w:val="single"/>
        </w:rPr>
        <w:t>Ges</w:t>
      </w:r>
      <w:r w:rsidR="00F55D6F" w:rsidRPr="00F55D6F">
        <w:rPr>
          <w:rFonts w:ascii="Arial" w:hAnsi="Arial" w:cs="Arial"/>
          <w:u w:val="single"/>
        </w:rPr>
        <w:t>tión de tiendas de alimentación:</w:t>
      </w:r>
      <w:r w:rsidRPr="00F55D6F">
        <w:rPr>
          <w:rFonts w:ascii="Arial" w:hAnsi="Arial" w:cs="Arial"/>
        </w:rPr>
        <w:t xml:space="preserve"> Funciona igual que la gestión de gasolineras.</w:t>
      </w:r>
    </w:p>
    <w:p w14:paraId="6B2DE9C7" w14:textId="77777777" w:rsidR="008E2CD0" w:rsidRPr="00F55D6F" w:rsidRDefault="00F55D6F" w:rsidP="00F55D6F">
      <w:pPr>
        <w:pStyle w:val="Prrafodelista"/>
        <w:numPr>
          <w:ilvl w:val="0"/>
          <w:numId w:val="17"/>
        </w:numPr>
        <w:ind w:left="1276" w:firstLine="0"/>
        <w:rPr>
          <w:rFonts w:ascii="Arial" w:hAnsi="Arial" w:cs="Arial"/>
        </w:rPr>
      </w:pPr>
      <w:bookmarkStart w:id="390" w:name="_4ff6oce10j1g" w:colFirst="0" w:colLast="0"/>
      <w:bookmarkEnd w:id="390"/>
      <w:r w:rsidRPr="00F55D6F">
        <w:rPr>
          <w:rFonts w:ascii="Arial" w:hAnsi="Arial" w:cs="Arial"/>
          <w:u w:val="single"/>
        </w:rPr>
        <w:t>Gestión de usuarios:</w:t>
      </w:r>
      <w:r w:rsidR="00E61C7E" w:rsidRPr="00F55D6F">
        <w:rPr>
          <w:rFonts w:ascii="Arial" w:hAnsi="Arial" w:cs="Arial"/>
        </w:rPr>
        <w:t xml:space="preserve"> Almacena, actualiza y borra los usuarios registrados en el fichero de usuarios.</w:t>
      </w:r>
    </w:p>
    <w:p w14:paraId="5B6E5BD8" w14:textId="77777777" w:rsidR="008E2CD0" w:rsidRPr="00F55D6F" w:rsidRDefault="00E61C7E" w:rsidP="00F55D6F">
      <w:pPr>
        <w:pStyle w:val="Prrafodelista"/>
        <w:numPr>
          <w:ilvl w:val="0"/>
          <w:numId w:val="17"/>
        </w:numPr>
        <w:ind w:left="1276" w:firstLine="0"/>
        <w:rPr>
          <w:rFonts w:ascii="Arial" w:hAnsi="Arial" w:cs="Arial"/>
        </w:rPr>
      </w:pPr>
      <w:bookmarkStart w:id="391" w:name="_b4plm4qnfvi0" w:colFirst="0" w:colLast="0"/>
      <w:bookmarkEnd w:id="391"/>
      <w:r w:rsidRPr="00F55D6F">
        <w:rPr>
          <w:rFonts w:ascii="Arial" w:hAnsi="Arial" w:cs="Arial"/>
          <w:u w:val="single"/>
        </w:rPr>
        <w:t>Gestión de sugerencias</w:t>
      </w:r>
      <w:r w:rsidR="00F55D6F" w:rsidRPr="00F55D6F">
        <w:rPr>
          <w:rFonts w:ascii="Arial" w:hAnsi="Arial" w:cs="Arial"/>
          <w:u w:val="single"/>
        </w:rPr>
        <w:t>:</w:t>
      </w:r>
      <w:r w:rsidRPr="00F55D6F">
        <w:rPr>
          <w:rFonts w:ascii="Arial" w:hAnsi="Arial" w:cs="Arial"/>
        </w:rPr>
        <w:t xml:space="preserve"> Las sugerencias de los usuarios se almacenan en un fichero al que los administradores tienen acceso y permiso para eliminarlas.  </w:t>
      </w:r>
    </w:p>
    <w:p w14:paraId="33C664AE" w14:textId="77777777" w:rsidR="008E2CD0" w:rsidRPr="00DD0F1D" w:rsidRDefault="00E61C7E" w:rsidP="00F55D6F">
      <w:pPr>
        <w:pStyle w:val="Prrafodelista"/>
        <w:numPr>
          <w:ilvl w:val="0"/>
          <w:numId w:val="17"/>
        </w:numPr>
        <w:ind w:left="1276" w:firstLine="0"/>
        <w:rPr>
          <w:rFonts w:ascii="Arial" w:hAnsi="Arial" w:cs="Arial"/>
          <w:u w:val="single"/>
          <w:rPrChange w:id="392" w:author="Jennifer" w:date="2016-12-13T23:20:00Z">
            <w:rPr>
              <w:rFonts w:ascii="Arial" w:hAnsi="Arial" w:cs="Arial"/>
            </w:rPr>
          </w:rPrChange>
        </w:rPr>
      </w:pPr>
      <w:bookmarkStart w:id="393" w:name="_njdn47234e87" w:colFirst="0" w:colLast="0"/>
      <w:bookmarkEnd w:id="393"/>
      <w:r w:rsidRPr="00DD0F1D">
        <w:rPr>
          <w:rFonts w:ascii="Arial" w:hAnsi="Arial" w:cs="Arial"/>
          <w:u w:val="single"/>
          <w:rPrChange w:id="394" w:author="Jennifer" w:date="2016-12-13T23:20:00Z">
            <w:rPr>
              <w:rFonts w:ascii="Arial" w:hAnsi="Arial" w:cs="Arial"/>
            </w:rPr>
          </w:rPrChange>
        </w:rPr>
        <w:t>Gestión del uso del mapa</w:t>
      </w:r>
    </w:p>
    <w:p w14:paraId="5D1140AD" w14:textId="77777777" w:rsidR="008E2CD0" w:rsidRPr="00F55D6F" w:rsidRDefault="00F55D6F" w:rsidP="00F55D6F">
      <w:pPr>
        <w:pStyle w:val="Prrafodelista"/>
        <w:numPr>
          <w:ilvl w:val="0"/>
          <w:numId w:val="17"/>
        </w:numPr>
        <w:ind w:left="1276" w:firstLine="0"/>
        <w:rPr>
          <w:rFonts w:ascii="Arial" w:hAnsi="Arial" w:cs="Arial"/>
        </w:rPr>
      </w:pPr>
      <w:bookmarkStart w:id="395" w:name="_fxldfymb687o" w:colFirst="0" w:colLast="0"/>
      <w:bookmarkEnd w:id="395"/>
      <w:r w:rsidRPr="00DD0F1D">
        <w:rPr>
          <w:rFonts w:ascii="Arial" w:hAnsi="Arial" w:cs="Arial"/>
          <w:u w:val="single"/>
          <w:rPrChange w:id="396" w:author="Jennifer" w:date="2016-12-13T23:20:00Z">
            <w:rPr>
              <w:rFonts w:ascii="Arial" w:hAnsi="Arial" w:cs="Arial"/>
            </w:rPr>
          </w:rPrChange>
        </w:rPr>
        <w:t>Otras gestiones:</w:t>
      </w:r>
      <w:r w:rsidR="00E61C7E" w:rsidRPr="00F55D6F">
        <w:rPr>
          <w:rFonts w:ascii="Arial" w:hAnsi="Arial" w:cs="Arial"/>
        </w:rPr>
        <w:t xml:space="preserve"> Uso del mapa, comparador, mapa y relevancia.</w:t>
      </w:r>
    </w:p>
    <w:p w14:paraId="79EB020A" w14:textId="77777777" w:rsidR="008E2CD0" w:rsidRPr="00F55D6F" w:rsidRDefault="008E2CD0" w:rsidP="00F55D6F">
      <w:pPr>
        <w:ind w:left="1605"/>
        <w:rPr>
          <w:rFonts w:ascii="Arial" w:hAnsi="Arial" w:cs="Arial"/>
        </w:rPr>
      </w:pPr>
      <w:bookmarkStart w:id="397" w:name="_ewqknu65h0ey" w:colFirst="0" w:colLast="0"/>
      <w:bookmarkEnd w:id="397"/>
    </w:p>
    <w:p w14:paraId="47BA27A1" w14:textId="77777777" w:rsidR="008E2CD0" w:rsidRPr="00F55D6F" w:rsidRDefault="008E2CD0">
      <w:pPr>
        <w:ind w:left="1440"/>
        <w:rPr>
          <w:rFonts w:ascii="Arial" w:hAnsi="Arial" w:cs="Arial"/>
        </w:rPr>
      </w:pPr>
      <w:bookmarkStart w:id="398" w:name="_tyjcwt" w:colFirst="0" w:colLast="0"/>
      <w:bookmarkEnd w:id="398"/>
    </w:p>
    <w:p w14:paraId="4B8F17D7" w14:textId="77777777" w:rsidR="008E2CD0" w:rsidRPr="00F55D6F" w:rsidRDefault="00E61C7E" w:rsidP="007C7B94">
      <w:pPr>
        <w:numPr>
          <w:ilvl w:val="2"/>
          <w:numId w:val="28"/>
        </w:numPr>
        <w:ind w:left="720" w:firstLine="0"/>
        <w:rPr>
          <w:rFonts w:ascii="Arial" w:hAnsi="Arial" w:cs="Arial"/>
          <w:b/>
          <w:sz w:val="20"/>
          <w:szCs w:val="20"/>
        </w:rPr>
        <w:pPrChange w:id="399" w:author="Jennifer" w:date="2016-12-13T23:02:00Z">
          <w:pPr>
            <w:numPr>
              <w:ilvl w:val="2"/>
              <w:numId w:val="2"/>
            </w:numPr>
            <w:ind w:left="720"/>
          </w:pPr>
        </w:pPrChange>
      </w:pPr>
      <w:bookmarkStart w:id="400" w:name="_uonih5rmspbb" w:colFirst="0" w:colLast="0"/>
      <w:bookmarkEnd w:id="400"/>
      <w:r w:rsidRPr="00F55D6F">
        <w:rPr>
          <w:rFonts w:ascii="Arial" w:hAnsi="Arial" w:cs="Arial"/>
          <w:b/>
          <w:sz w:val="20"/>
          <w:szCs w:val="20"/>
        </w:rPr>
        <w:t>Funciones principales</w:t>
      </w:r>
    </w:p>
    <w:p w14:paraId="4B927077" w14:textId="77777777" w:rsidR="008E2CD0" w:rsidRPr="00F55D6F" w:rsidRDefault="00E61C7E" w:rsidP="007C7B94">
      <w:pPr>
        <w:numPr>
          <w:ilvl w:val="2"/>
          <w:numId w:val="28"/>
        </w:numPr>
        <w:ind w:left="720" w:firstLine="0"/>
        <w:rPr>
          <w:rFonts w:ascii="Arial" w:hAnsi="Arial" w:cs="Arial"/>
          <w:b/>
          <w:sz w:val="20"/>
          <w:szCs w:val="20"/>
        </w:rPr>
        <w:pPrChange w:id="401" w:author="Jennifer" w:date="2016-12-13T23:02:00Z">
          <w:pPr>
            <w:numPr>
              <w:ilvl w:val="2"/>
              <w:numId w:val="2"/>
            </w:numPr>
            <w:ind w:left="720"/>
          </w:pPr>
        </w:pPrChange>
      </w:pPr>
      <w:bookmarkStart w:id="402" w:name="_u5ntjx5goruy" w:colFirst="0" w:colLast="0"/>
      <w:bookmarkEnd w:id="402"/>
      <w:r w:rsidRPr="00F55D6F">
        <w:rPr>
          <w:rFonts w:ascii="Arial" w:hAnsi="Arial" w:cs="Arial"/>
          <w:b/>
          <w:sz w:val="20"/>
          <w:szCs w:val="20"/>
        </w:rPr>
        <w:t>Aspectos de rendimiento</w:t>
      </w:r>
    </w:p>
    <w:p w14:paraId="4BF16B82" w14:textId="77777777" w:rsidR="008E2CD0" w:rsidRPr="00F55D6F" w:rsidRDefault="00E61C7E" w:rsidP="007C7B94">
      <w:pPr>
        <w:numPr>
          <w:ilvl w:val="2"/>
          <w:numId w:val="28"/>
        </w:numPr>
        <w:ind w:left="720" w:firstLine="0"/>
        <w:rPr>
          <w:rFonts w:ascii="Arial" w:hAnsi="Arial" w:cs="Arial"/>
          <w:b/>
          <w:sz w:val="20"/>
          <w:szCs w:val="20"/>
        </w:rPr>
        <w:pPrChange w:id="403" w:author="Jennifer" w:date="2016-12-13T23:02:00Z">
          <w:pPr>
            <w:numPr>
              <w:ilvl w:val="2"/>
              <w:numId w:val="2"/>
            </w:numPr>
            <w:ind w:left="720"/>
          </w:pPr>
        </w:pPrChange>
      </w:pPr>
      <w:bookmarkStart w:id="404" w:name="_4d34og8" w:colFirst="0" w:colLast="0"/>
      <w:bookmarkEnd w:id="404"/>
      <w:r w:rsidRPr="00F55D6F">
        <w:rPr>
          <w:rFonts w:ascii="Arial" w:hAnsi="Arial" w:cs="Arial"/>
          <w:b/>
          <w:sz w:val="20"/>
          <w:szCs w:val="20"/>
        </w:rPr>
        <w:t>Restricciones y técnicas de gestión</w:t>
      </w:r>
    </w:p>
    <w:p w14:paraId="07B631BF" w14:textId="5D9BF034" w:rsidR="008E2CD0" w:rsidRPr="00F55D6F" w:rsidRDefault="00E61C7E" w:rsidP="007C7B94">
      <w:pPr>
        <w:pStyle w:val="Ttulo2"/>
        <w:numPr>
          <w:ilvl w:val="1"/>
          <w:numId w:val="28"/>
        </w:numPr>
        <w:ind w:left="567" w:firstLine="0"/>
        <w:pPrChange w:id="405" w:author="Jennifer" w:date="2016-12-13T23:03:00Z">
          <w:pPr>
            <w:numPr>
              <w:ilvl w:val="1"/>
              <w:numId w:val="2"/>
            </w:numPr>
            <w:ind w:left="765" w:firstLine="345"/>
          </w:pPr>
        </w:pPrChange>
      </w:pPr>
      <w:bookmarkStart w:id="406" w:name="_2s8eyo1" w:colFirst="0" w:colLast="0"/>
      <w:bookmarkStart w:id="407" w:name="_Toc469434659"/>
      <w:bookmarkEnd w:id="406"/>
      <w:r w:rsidRPr="00F55D6F">
        <w:t>Modelo de proceso</w:t>
      </w:r>
      <w:bookmarkStart w:id="408" w:name="_g815ntb25c51" w:colFirst="0" w:colLast="0"/>
      <w:bookmarkStart w:id="409" w:name="_g1pyvr7tc9hu" w:colFirst="0" w:colLast="0"/>
      <w:bookmarkEnd w:id="407"/>
      <w:bookmarkEnd w:id="408"/>
      <w:bookmarkEnd w:id="409"/>
    </w:p>
    <w:p w14:paraId="739F25DB" w14:textId="77777777" w:rsidR="008E2CD0" w:rsidRPr="00F55D6F" w:rsidRDefault="008E2CD0">
      <w:pPr>
        <w:rPr>
          <w:rFonts w:ascii="Arial" w:hAnsi="Arial" w:cs="Arial"/>
        </w:rPr>
      </w:pPr>
      <w:bookmarkStart w:id="410" w:name="_17dp8vu" w:colFirst="0" w:colLast="0"/>
      <w:bookmarkEnd w:id="410"/>
    </w:p>
    <w:p w14:paraId="3B7C289D" w14:textId="73CD2CE4" w:rsidR="008E2CD0" w:rsidRPr="007C7B94" w:rsidRDefault="00E61C7E" w:rsidP="007C7B94">
      <w:pPr>
        <w:pStyle w:val="Ttulo1"/>
        <w:numPr>
          <w:ilvl w:val="0"/>
          <w:numId w:val="14"/>
        </w:numPr>
        <w:rPr>
          <w:rPrChange w:id="411" w:author="Jennifer" w:date="2016-12-13T23:03:00Z">
            <w:rPr/>
          </w:rPrChange>
        </w:rPr>
        <w:pPrChange w:id="412" w:author="Jennifer" w:date="2016-12-13T23:03:00Z">
          <w:pPr>
            <w:pStyle w:val="Ttulo1"/>
            <w:numPr>
              <w:numId w:val="2"/>
            </w:numPr>
            <w:ind w:left="360" w:firstLine="0"/>
          </w:pPr>
        </w:pPrChange>
      </w:pPr>
      <w:bookmarkStart w:id="413" w:name="_Toc469433017"/>
      <w:bookmarkStart w:id="414" w:name="_Toc469434660"/>
      <w:r w:rsidRPr="007C7B94">
        <w:rPr>
          <w:rPrChange w:id="415" w:author="Jennifer" w:date="2016-12-13T23:03:00Z">
            <w:rPr/>
          </w:rPrChange>
        </w:rPr>
        <w:lastRenderedPageBreak/>
        <w:t>Estimaciones del proyecto</w:t>
      </w:r>
      <w:bookmarkEnd w:id="413"/>
      <w:bookmarkEnd w:id="414"/>
    </w:p>
    <w:p w14:paraId="252ED1CC" w14:textId="10E447D5" w:rsidR="008E2CD0" w:rsidRPr="00F55D6F" w:rsidRDefault="00E61C7E" w:rsidP="007C7B94">
      <w:pPr>
        <w:pStyle w:val="Ttulo2"/>
        <w:numPr>
          <w:ilvl w:val="1"/>
          <w:numId w:val="30"/>
        </w:numPr>
        <w:pPrChange w:id="416" w:author="Jennifer" w:date="2016-12-13T23:04:00Z">
          <w:pPr>
            <w:numPr>
              <w:ilvl w:val="1"/>
              <w:numId w:val="2"/>
            </w:numPr>
            <w:ind w:left="420"/>
          </w:pPr>
        </w:pPrChange>
      </w:pPr>
      <w:bookmarkStart w:id="417" w:name="_37uzabxsqcgm" w:colFirst="0" w:colLast="0"/>
      <w:bookmarkStart w:id="418" w:name="_Toc469434661"/>
      <w:bookmarkEnd w:id="417"/>
      <w:r w:rsidRPr="00F55D6F">
        <w:t>Datos históricos</w:t>
      </w:r>
      <w:bookmarkEnd w:id="418"/>
    </w:p>
    <w:p w14:paraId="103352E2" w14:textId="77777777" w:rsidR="008E2CD0" w:rsidRPr="00F55D6F" w:rsidRDefault="00E61C7E">
      <w:pPr>
        <w:ind w:left="720"/>
        <w:rPr>
          <w:rFonts w:ascii="Arial" w:hAnsi="Arial" w:cs="Arial"/>
        </w:rPr>
      </w:pPr>
      <w:bookmarkStart w:id="419" w:name="_12b87eu8wbjb" w:colFirst="0" w:colLast="0"/>
      <w:bookmarkEnd w:id="419"/>
      <w:r w:rsidRPr="00F55D6F">
        <w:rPr>
          <w:rFonts w:ascii="Arial" w:hAnsi="Arial" w:cs="Arial"/>
        </w:rPr>
        <w:t>Como datos históricos se toma como referencia un proyecto de la asignatura Ingeniería del software de años previos con características similares a nuestro proyecto.</w:t>
      </w:r>
    </w:p>
    <w:p w14:paraId="1BFF5E6D" w14:textId="77777777" w:rsidR="008E2CD0" w:rsidRPr="00F55D6F" w:rsidRDefault="00E61C7E">
      <w:pPr>
        <w:ind w:left="720"/>
        <w:rPr>
          <w:rFonts w:ascii="Arial" w:hAnsi="Arial" w:cs="Arial"/>
        </w:rPr>
      </w:pPr>
      <w:bookmarkStart w:id="420" w:name="_z32fuwb14onr" w:colFirst="0" w:colLast="0"/>
      <w:bookmarkEnd w:id="420"/>
      <w:r w:rsidRPr="00F55D6F">
        <w:rPr>
          <w:rFonts w:ascii="Arial" w:hAnsi="Arial" w:cs="Arial"/>
        </w:rPr>
        <w:t>En concreto, este proyecto consistía en la gestión de un buscador de productos informáticos. Duró 7 meses y fue desarrollado por un equipo de 6 personas.</w:t>
      </w:r>
    </w:p>
    <w:p w14:paraId="2ED64986" w14:textId="77777777" w:rsidR="008E2CD0" w:rsidRPr="00F55D6F" w:rsidRDefault="00E61C7E">
      <w:pPr>
        <w:ind w:left="720"/>
        <w:rPr>
          <w:rFonts w:ascii="Arial" w:hAnsi="Arial" w:cs="Arial"/>
        </w:rPr>
      </w:pPr>
      <w:bookmarkStart w:id="421" w:name="_g8burim72fby" w:colFirst="0" w:colLast="0"/>
      <w:bookmarkEnd w:id="421"/>
      <w:r w:rsidRPr="00F55D6F">
        <w:rPr>
          <w:rFonts w:ascii="Arial" w:hAnsi="Arial" w:cs="Arial"/>
        </w:rPr>
        <w:t>El código se implementó en JAVA y contó con unas 1000 líneas de código.</w:t>
      </w:r>
    </w:p>
    <w:p w14:paraId="6DCF6FEB" w14:textId="625582F5" w:rsidR="008E2CD0" w:rsidRPr="00F55D6F" w:rsidRDefault="00E61C7E" w:rsidP="007C7B94">
      <w:pPr>
        <w:pStyle w:val="Ttulo2"/>
        <w:numPr>
          <w:ilvl w:val="1"/>
          <w:numId w:val="30"/>
        </w:numPr>
        <w:pPrChange w:id="422" w:author="Jennifer" w:date="2016-12-13T23:04:00Z">
          <w:pPr>
            <w:numPr>
              <w:ilvl w:val="1"/>
              <w:numId w:val="2"/>
            </w:numPr>
            <w:ind w:left="420"/>
          </w:pPr>
        </w:pPrChange>
      </w:pPr>
      <w:bookmarkStart w:id="423" w:name="_sm2fs5ry5b83" w:colFirst="0" w:colLast="0"/>
      <w:bookmarkStart w:id="424" w:name="_Toc469434662"/>
      <w:bookmarkEnd w:id="423"/>
      <w:r w:rsidRPr="00F55D6F">
        <w:t>Técnicas de estimación</w:t>
      </w:r>
      <w:bookmarkEnd w:id="424"/>
    </w:p>
    <w:p w14:paraId="4A058D32" w14:textId="77777777" w:rsidR="008E2CD0" w:rsidRPr="00DD0F1D" w:rsidRDefault="00E61C7E" w:rsidP="00DD0F1D">
      <w:pPr>
        <w:ind w:left="720"/>
        <w:rPr>
          <w:rFonts w:ascii="Arial" w:hAnsi="Arial" w:cs="Arial"/>
          <w:u w:val="single"/>
          <w:rPrChange w:id="425" w:author="Jennifer" w:date="2016-12-13T23:20:00Z">
            <w:rPr/>
          </w:rPrChange>
        </w:rPr>
        <w:pPrChange w:id="426" w:author="Jennifer" w:date="2016-12-13T23:20:00Z">
          <w:pPr>
            <w:pStyle w:val="Prrafodelista"/>
            <w:numPr>
              <w:numId w:val="18"/>
            </w:numPr>
            <w:ind w:left="1440" w:hanging="360"/>
          </w:pPr>
        </w:pPrChange>
      </w:pPr>
      <w:bookmarkStart w:id="427" w:name="_f9inayg8vv5x" w:colFirst="0" w:colLast="0"/>
      <w:bookmarkEnd w:id="427"/>
      <w:r w:rsidRPr="00DD0F1D">
        <w:rPr>
          <w:rFonts w:ascii="Arial" w:hAnsi="Arial" w:cs="Arial"/>
          <w:sz w:val="24"/>
          <w:szCs w:val="24"/>
          <w:u w:val="single"/>
          <w:rPrChange w:id="428" w:author="Jennifer" w:date="2016-12-13T23:20:00Z">
            <w:rPr/>
          </w:rPrChange>
        </w:rPr>
        <w:t>Ámbito del software:</w:t>
      </w:r>
    </w:p>
    <w:p w14:paraId="520696B2" w14:textId="77777777" w:rsidR="008E2CD0" w:rsidRPr="00F55D6F" w:rsidRDefault="00E61C7E" w:rsidP="00DD0F1D">
      <w:pPr>
        <w:tabs>
          <w:tab w:val="clear" w:pos="708"/>
        </w:tabs>
        <w:ind w:left="851"/>
        <w:rPr>
          <w:rFonts w:ascii="Arial" w:hAnsi="Arial" w:cs="Arial"/>
          <w:sz w:val="20"/>
        </w:rPr>
        <w:pPrChange w:id="429" w:author="Jennifer" w:date="2016-12-13T23:20:00Z">
          <w:pPr>
            <w:tabs>
              <w:tab w:val="clear" w:pos="708"/>
            </w:tabs>
            <w:ind w:left="1560"/>
          </w:pPr>
        </w:pPrChange>
      </w:pPr>
      <w:bookmarkStart w:id="430" w:name="_titwhhpdx6l8" w:colFirst="0" w:colLast="0"/>
      <w:bookmarkEnd w:id="430"/>
      <w:r w:rsidRPr="00F55D6F">
        <w:rPr>
          <w:rFonts w:ascii="Arial" w:hAnsi="Arial" w:cs="Arial"/>
          <w:szCs w:val="24"/>
        </w:rPr>
        <w:t>Esta aplicación será utilizada por el usuario para obtener información comparativa de los distintos precios que ofrecen distintas tiendas de alimentación y gasolineras más cercanas a una ubicación. Además cuenta con un mapa en el que se podrá localizar dichos locales, el cual ayudará al usuario a identificar la ubicación de estos.</w:t>
      </w:r>
    </w:p>
    <w:p w14:paraId="61D01B34" w14:textId="77777777" w:rsidR="008E2CD0" w:rsidRPr="00F55D6F" w:rsidRDefault="00E61C7E" w:rsidP="00DD0F1D">
      <w:pPr>
        <w:tabs>
          <w:tab w:val="clear" w:pos="708"/>
        </w:tabs>
        <w:ind w:left="851"/>
        <w:rPr>
          <w:rFonts w:ascii="Arial" w:hAnsi="Arial" w:cs="Arial"/>
          <w:sz w:val="20"/>
        </w:rPr>
        <w:pPrChange w:id="431" w:author="Jennifer" w:date="2016-12-13T23:20:00Z">
          <w:pPr>
            <w:tabs>
              <w:tab w:val="clear" w:pos="708"/>
            </w:tabs>
            <w:ind w:left="1560"/>
          </w:pPr>
        </w:pPrChange>
      </w:pPr>
      <w:bookmarkStart w:id="432" w:name="_9ck1oxz700q3" w:colFirst="0" w:colLast="0"/>
      <w:bookmarkEnd w:id="432"/>
      <w:r w:rsidRPr="00F55D6F">
        <w:rPr>
          <w:rFonts w:ascii="Arial" w:hAnsi="Arial" w:cs="Arial"/>
          <w:szCs w:val="24"/>
        </w:rPr>
        <w:t>Por otro lado, la aplicación tendrá un sistema de sugerencias que permitirá al   usuario poder notificar a los administradores de la aplicación sobre posibles cambios en los precios de tiendas de alimentación.</w:t>
      </w:r>
    </w:p>
    <w:p w14:paraId="07B0935A" w14:textId="77777777" w:rsidR="008E2CD0" w:rsidRPr="00F55D6F" w:rsidRDefault="00E61C7E" w:rsidP="00DD0F1D">
      <w:pPr>
        <w:tabs>
          <w:tab w:val="clear" w:pos="708"/>
        </w:tabs>
        <w:ind w:left="851"/>
        <w:rPr>
          <w:rFonts w:ascii="Arial" w:hAnsi="Arial" w:cs="Arial"/>
          <w:sz w:val="20"/>
        </w:rPr>
        <w:pPrChange w:id="433" w:author="Jennifer" w:date="2016-12-13T23:20:00Z">
          <w:pPr>
            <w:tabs>
              <w:tab w:val="clear" w:pos="708"/>
            </w:tabs>
            <w:ind w:left="1560"/>
          </w:pPr>
        </w:pPrChange>
      </w:pPr>
      <w:bookmarkStart w:id="434" w:name="_yczp2uc3yobz" w:colFirst="0" w:colLast="0"/>
      <w:bookmarkEnd w:id="434"/>
      <w:r w:rsidRPr="00F55D6F">
        <w:rPr>
          <w:rFonts w:ascii="Arial" w:hAnsi="Arial" w:cs="Arial"/>
          <w:szCs w:val="24"/>
        </w:rPr>
        <w:t>Finalmente se cuenta también con un sistema de promociones aplicables en las tiendas que muestra la aplicación, la cuales sólo serán usadas por aquellos usuarios registrados, mientras que aquellos no registrados se limitarán a usar el buscador/comparador/mapa.</w:t>
      </w:r>
    </w:p>
    <w:p w14:paraId="1C11A808" w14:textId="77777777" w:rsidR="008E2CD0" w:rsidRPr="00F55D6F" w:rsidRDefault="00E61C7E" w:rsidP="00DD0F1D">
      <w:pPr>
        <w:tabs>
          <w:tab w:val="clear" w:pos="708"/>
        </w:tabs>
        <w:ind w:left="851"/>
        <w:rPr>
          <w:rFonts w:ascii="Arial" w:hAnsi="Arial" w:cs="Arial"/>
          <w:sz w:val="20"/>
        </w:rPr>
        <w:pPrChange w:id="435" w:author="Jennifer" w:date="2016-12-13T23:20:00Z">
          <w:pPr>
            <w:tabs>
              <w:tab w:val="clear" w:pos="708"/>
            </w:tabs>
            <w:ind w:left="1560"/>
          </w:pPr>
        </w:pPrChange>
      </w:pPr>
      <w:bookmarkStart w:id="436" w:name="_s7z8su2bi4g3" w:colFirst="0" w:colLast="0"/>
      <w:bookmarkEnd w:id="436"/>
      <w:r w:rsidRPr="00F55D6F">
        <w:rPr>
          <w:rFonts w:ascii="Arial" w:hAnsi="Arial" w:cs="Arial"/>
          <w:szCs w:val="24"/>
        </w:rPr>
        <w:t xml:space="preserve">Descomposición </w:t>
      </w:r>
      <w:r w:rsidR="00F55D6F" w:rsidRPr="00F55D6F">
        <w:rPr>
          <w:rFonts w:ascii="Arial" w:hAnsi="Arial" w:cs="Arial"/>
          <w:szCs w:val="24"/>
        </w:rPr>
        <w:t>basada</w:t>
      </w:r>
      <w:r w:rsidRPr="00F55D6F">
        <w:rPr>
          <w:rFonts w:ascii="Arial" w:hAnsi="Arial" w:cs="Arial"/>
          <w:szCs w:val="24"/>
        </w:rPr>
        <w:t xml:space="preserve"> en el problema:</w:t>
      </w:r>
    </w:p>
    <w:p w14:paraId="6C68078E" w14:textId="77777777" w:rsidR="008E2CD0" w:rsidRPr="00F55D6F" w:rsidRDefault="00E61C7E" w:rsidP="00DD0F1D">
      <w:pPr>
        <w:tabs>
          <w:tab w:val="clear" w:pos="708"/>
        </w:tabs>
        <w:ind w:left="851"/>
        <w:rPr>
          <w:rFonts w:ascii="Arial" w:hAnsi="Arial" w:cs="Arial"/>
          <w:sz w:val="20"/>
        </w:rPr>
        <w:pPrChange w:id="437" w:author="Jennifer" w:date="2016-12-13T23:20:00Z">
          <w:pPr>
            <w:tabs>
              <w:tab w:val="clear" w:pos="708"/>
            </w:tabs>
            <w:ind w:left="1560"/>
          </w:pPr>
        </w:pPrChange>
      </w:pPr>
      <w:bookmarkStart w:id="438" w:name="_ee92bs5d1qm0" w:colFirst="0" w:colLast="0"/>
      <w:bookmarkEnd w:id="438"/>
      <w:r w:rsidRPr="00F55D6F">
        <w:rPr>
          <w:rFonts w:ascii="Arial" w:hAnsi="Arial" w:cs="Arial"/>
          <w:szCs w:val="24"/>
        </w:rPr>
        <w:t>*Datos de estimación -&gt;  Esperado = (optimista x 5 realista x 2 pesimista)/8</w:t>
      </w:r>
    </w:p>
    <w:p w14:paraId="6DF6CBD1" w14:textId="77777777" w:rsidR="008E2CD0" w:rsidRDefault="008E2CD0">
      <w:pPr>
        <w:rPr>
          <w:rFonts w:ascii="Arial" w:hAnsi="Arial" w:cs="Arial"/>
        </w:rPr>
      </w:pPr>
      <w:bookmarkStart w:id="439" w:name="_6m28fvg28b5k" w:colFirst="0" w:colLast="0"/>
      <w:bookmarkEnd w:id="439"/>
    </w:p>
    <w:p w14:paraId="2FF60D3C" w14:textId="77777777" w:rsidR="00F55D6F" w:rsidRDefault="00F55D6F">
      <w:pPr>
        <w:rPr>
          <w:rFonts w:ascii="Arial" w:hAnsi="Arial" w:cs="Arial"/>
        </w:rPr>
      </w:pPr>
    </w:p>
    <w:p w14:paraId="0D667777" w14:textId="77777777" w:rsidR="00F55D6F" w:rsidRDefault="00F55D6F">
      <w:pPr>
        <w:rPr>
          <w:ins w:id="440" w:author="Jennifer" w:date="2016-12-13T23:04:00Z"/>
          <w:rFonts w:ascii="Arial" w:hAnsi="Arial" w:cs="Arial"/>
        </w:rPr>
      </w:pPr>
    </w:p>
    <w:p w14:paraId="058DEC91" w14:textId="77777777" w:rsidR="007C7B94" w:rsidRDefault="007C7B94">
      <w:pPr>
        <w:rPr>
          <w:ins w:id="441" w:author="Jennifer" w:date="2016-12-13T23:04:00Z"/>
          <w:rFonts w:ascii="Arial" w:hAnsi="Arial" w:cs="Arial"/>
        </w:rPr>
      </w:pPr>
    </w:p>
    <w:p w14:paraId="30B917F2" w14:textId="77777777" w:rsidR="007C7B94" w:rsidRDefault="007C7B94">
      <w:pPr>
        <w:rPr>
          <w:ins w:id="442" w:author="Jennifer" w:date="2016-12-13T23:04:00Z"/>
          <w:rFonts w:ascii="Arial" w:hAnsi="Arial" w:cs="Arial"/>
        </w:rPr>
      </w:pPr>
    </w:p>
    <w:p w14:paraId="47D86B44" w14:textId="77777777" w:rsidR="007C7B94" w:rsidRDefault="007C7B94">
      <w:pPr>
        <w:rPr>
          <w:rFonts w:ascii="Arial" w:hAnsi="Arial" w:cs="Arial"/>
        </w:rPr>
      </w:pPr>
    </w:p>
    <w:p w14:paraId="2F01BA57" w14:textId="77777777" w:rsidR="00F55D6F" w:rsidRPr="00F55D6F" w:rsidRDefault="00F55D6F">
      <w:pPr>
        <w:rPr>
          <w:rFonts w:ascii="Arial" w:hAnsi="Arial" w:cs="Arial"/>
        </w:rPr>
      </w:pPr>
    </w:p>
    <w:p w14:paraId="70567897" w14:textId="77777777" w:rsidR="00653391" w:rsidRPr="00F55D6F" w:rsidRDefault="00653391">
      <w:pPr>
        <w:rPr>
          <w:rFonts w:ascii="Arial" w:hAnsi="Arial" w:cs="Arial"/>
        </w:rPr>
      </w:pPr>
    </w:p>
    <w:tbl>
      <w:tblPr>
        <w:tblStyle w:val="Tablaconcuadrcula"/>
        <w:tblW w:w="9889" w:type="dxa"/>
        <w:tblLayout w:type="fixed"/>
        <w:tblLook w:val="0600" w:firstRow="0" w:lastRow="0" w:firstColumn="0" w:lastColumn="0" w:noHBand="1" w:noVBand="1"/>
      </w:tblPr>
      <w:tblGrid>
        <w:gridCol w:w="1668"/>
        <w:gridCol w:w="1275"/>
        <w:gridCol w:w="1276"/>
        <w:gridCol w:w="1134"/>
        <w:gridCol w:w="1276"/>
        <w:gridCol w:w="992"/>
        <w:gridCol w:w="992"/>
        <w:gridCol w:w="1276"/>
      </w:tblGrid>
      <w:tr w:rsidR="00653391" w:rsidRPr="00F55D6F" w14:paraId="46FC417A" w14:textId="77777777" w:rsidTr="00F55D6F">
        <w:tc>
          <w:tcPr>
            <w:tcW w:w="1668" w:type="dxa"/>
            <w:tcBorders>
              <w:top w:val="single" w:sz="24" w:space="0" w:color="2E74B5"/>
              <w:left w:val="single" w:sz="24" w:space="0" w:color="2E74B5"/>
              <w:bottom w:val="single" w:sz="24" w:space="0" w:color="2E74B5"/>
              <w:right w:val="single" w:sz="24" w:space="0" w:color="2E74B5"/>
            </w:tcBorders>
            <w:vAlign w:val="center"/>
          </w:tcPr>
          <w:p w14:paraId="405D22A8" w14:textId="77777777" w:rsidR="00653391" w:rsidRPr="00F55D6F" w:rsidRDefault="00653391" w:rsidP="00653391">
            <w:pPr>
              <w:widowControl w:val="0"/>
              <w:jc w:val="center"/>
              <w:rPr>
                <w:rFonts w:ascii="Arial" w:hAnsi="Arial" w:cs="Arial"/>
              </w:rPr>
            </w:pPr>
            <w:r w:rsidRPr="00F55D6F">
              <w:rPr>
                <w:rFonts w:ascii="Arial" w:hAnsi="Arial" w:cs="Arial"/>
                <w:b/>
              </w:rPr>
              <w:lastRenderedPageBreak/>
              <w:t>Tarea</w:t>
            </w:r>
          </w:p>
        </w:tc>
        <w:tc>
          <w:tcPr>
            <w:tcW w:w="1275" w:type="dxa"/>
            <w:tcBorders>
              <w:top w:val="single" w:sz="24" w:space="0" w:color="2E74B5"/>
              <w:left w:val="single" w:sz="24" w:space="0" w:color="2E74B5"/>
              <w:bottom w:val="single" w:sz="24" w:space="0" w:color="2E74B5"/>
              <w:right w:val="single" w:sz="24" w:space="0" w:color="2E74B5"/>
            </w:tcBorders>
            <w:vAlign w:val="center"/>
          </w:tcPr>
          <w:p w14:paraId="50074CCA" w14:textId="77777777" w:rsidR="00653391" w:rsidRPr="00F55D6F" w:rsidRDefault="00653391" w:rsidP="00653391">
            <w:pPr>
              <w:widowControl w:val="0"/>
              <w:jc w:val="center"/>
              <w:rPr>
                <w:rFonts w:ascii="Arial" w:hAnsi="Arial" w:cs="Arial"/>
              </w:rPr>
            </w:pPr>
            <w:r w:rsidRPr="00F55D6F">
              <w:rPr>
                <w:rFonts w:ascii="Arial" w:hAnsi="Arial" w:cs="Arial"/>
                <w:b/>
              </w:rPr>
              <w:t>Optimista</w:t>
            </w:r>
          </w:p>
        </w:tc>
        <w:tc>
          <w:tcPr>
            <w:tcW w:w="1276" w:type="dxa"/>
            <w:tcBorders>
              <w:top w:val="single" w:sz="24" w:space="0" w:color="2E74B5"/>
              <w:left w:val="single" w:sz="24" w:space="0" w:color="2E74B5"/>
              <w:bottom w:val="single" w:sz="24" w:space="0" w:color="2E74B5"/>
              <w:right w:val="single" w:sz="24" w:space="0" w:color="2E74B5"/>
            </w:tcBorders>
            <w:vAlign w:val="center"/>
          </w:tcPr>
          <w:p w14:paraId="4319BF58" w14:textId="77777777" w:rsidR="00653391" w:rsidRPr="00F55D6F" w:rsidRDefault="00653391" w:rsidP="00653391">
            <w:pPr>
              <w:widowControl w:val="0"/>
              <w:jc w:val="center"/>
              <w:rPr>
                <w:rFonts w:ascii="Arial" w:hAnsi="Arial" w:cs="Arial"/>
              </w:rPr>
            </w:pPr>
            <w:r w:rsidRPr="00F55D6F">
              <w:rPr>
                <w:rFonts w:ascii="Arial" w:hAnsi="Arial" w:cs="Arial"/>
                <w:b/>
              </w:rPr>
              <w:t>Pesimista</w:t>
            </w:r>
          </w:p>
        </w:tc>
        <w:tc>
          <w:tcPr>
            <w:tcW w:w="1134" w:type="dxa"/>
            <w:tcBorders>
              <w:top w:val="single" w:sz="24" w:space="0" w:color="2E74B5"/>
              <w:left w:val="single" w:sz="24" w:space="0" w:color="2E74B5"/>
              <w:bottom w:val="single" w:sz="24" w:space="0" w:color="2E74B5"/>
              <w:right w:val="single" w:sz="8" w:space="0" w:color="2E74B5"/>
            </w:tcBorders>
            <w:vAlign w:val="center"/>
          </w:tcPr>
          <w:p w14:paraId="4DCE6444" w14:textId="77777777" w:rsidR="00653391" w:rsidRPr="00F55D6F" w:rsidRDefault="00653391" w:rsidP="00653391">
            <w:pPr>
              <w:widowControl w:val="0"/>
              <w:jc w:val="center"/>
              <w:rPr>
                <w:rFonts w:ascii="Arial" w:hAnsi="Arial" w:cs="Arial"/>
              </w:rPr>
            </w:pPr>
            <w:r w:rsidRPr="00F55D6F">
              <w:rPr>
                <w:rFonts w:ascii="Arial" w:hAnsi="Arial" w:cs="Arial"/>
                <w:b/>
              </w:rPr>
              <w:t>Realista</w:t>
            </w:r>
          </w:p>
        </w:tc>
        <w:tc>
          <w:tcPr>
            <w:tcW w:w="1276" w:type="dxa"/>
            <w:tcBorders>
              <w:top w:val="single" w:sz="24" w:space="0" w:color="2E74B5"/>
              <w:left w:val="single" w:sz="8" w:space="0" w:color="2E74B5"/>
              <w:bottom w:val="single" w:sz="24" w:space="0" w:color="2E74B5"/>
              <w:right w:val="single" w:sz="24" w:space="0" w:color="2E74B5"/>
            </w:tcBorders>
            <w:vAlign w:val="center"/>
          </w:tcPr>
          <w:p w14:paraId="01E9619E" w14:textId="77777777" w:rsidR="00653391" w:rsidRPr="00F55D6F" w:rsidRDefault="00653391" w:rsidP="00653391">
            <w:pPr>
              <w:widowControl w:val="0"/>
              <w:jc w:val="center"/>
              <w:rPr>
                <w:rFonts w:ascii="Arial" w:hAnsi="Arial" w:cs="Arial"/>
              </w:rPr>
            </w:pPr>
            <w:r w:rsidRPr="00F55D6F">
              <w:rPr>
                <w:rFonts w:ascii="Arial" w:hAnsi="Arial" w:cs="Arial"/>
                <w:b/>
              </w:rPr>
              <w:t>Esperado</w:t>
            </w:r>
          </w:p>
        </w:tc>
        <w:tc>
          <w:tcPr>
            <w:tcW w:w="992" w:type="dxa"/>
            <w:tcBorders>
              <w:top w:val="single" w:sz="24" w:space="0" w:color="2E74B5"/>
              <w:left w:val="single" w:sz="24" w:space="0" w:color="2E74B5"/>
              <w:bottom w:val="single" w:sz="24" w:space="0" w:color="2E74B5"/>
              <w:right w:val="single" w:sz="24" w:space="0" w:color="2E74B5"/>
            </w:tcBorders>
            <w:vAlign w:val="center"/>
          </w:tcPr>
          <w:p w14:paraId="7152A6DD" w14:textId="77777777" w:rsidR="00653391" w:rsidRPr="00F55D6F" w:rsidRDefault="00653391" w:rsidP="00653391">
            <w:pPr>
              <w:widowControl w:val="0"/>
              <w:jc w:val="center"/>
              <w:rPr>
                <w:rFonts w:ascii="Arial" w:hAnsi="Arial" w:cs="Arial"/>
              </w:rPr>
            </w:pPr>
            <w:r w:rsidRPr="00F55D6F">
              <w:rPr>
                <w:rFonts w:ascii="Arial" w:hAnsi="Arial" w:cs="Arial"/>
                <w:b/>
              </w:rPr>
              <w:t>€/línea</w:t>
            </w:r>
          </w:p>
        </w:tc>
        <w:tc>
          <w:tcPr>
            <w:tcW w:w="992" w:type="dxa"/>
            <w:tcBorders>
              <w:top w:val="single" w:sz="24" w:space="0" w:color="2E74B5"/>
              <w:left w:val="single" w:sz="24" w:space="0" w:color="2E74B5"/>
              <w:bottom w:val="single" w:sz="24" w:space="0" w:color="2E74B5"/>
              <w:right w:val="single" w:sz="24" w:space="0" w:color="2E74B5"/>
            </w:tcBorders>
            <w:vAlign w:val="center"/>
          </w:tcPr>
          <w:p w14:paraId="0AD85C89" w14:textId="77777777" w:rsidR="00653391" w:rsidRPr="00F55D6F" w:rsidRDefault="00653391" w:rsidP="00653391">
            <w:pPr>
              <w:widowControl w:val="0"/>
              <w:jc w:val="center"/>
              <w:rPr>
                <w:rFonts w:ascii="Arial" w:hAnsi="Arial" w:cs="Arial"/>
              </w:rPr>
            </w:pPr>
            <w:r w:rsidRPr="00F55D6F">
              <w:rPr>
                <w:rFonts w:ascii="Arial" w:hAnsi="Arial" w:cs="Arial"/>
                <w:b/>
              </w:rPr>
              <w:t>Coste</w:t>
            </w:r>
          </w:p>
        </w:tc>
        <w:tc>
          <w:tcPr>
            <w:tcW w:w="1276" w:type="dxa"/>
            <w:tcBorders>
              <w:top w:val="single" w:sz="24" w:space="0" w:color="2E74B5"/>
              <w:left w:val="single" w:sz="24" w:space="0" w:color="2E74B5"/>
              <w:bottom w:val="single" w:sz="24" w:space="0" w:color="2E74B5"/>
              <w:right w:val="single" w:sz="24" w:space="0" w:color="2E74B5"/>
            </w:tcBorders>
            <w:vAlign w:val="center"/>
          </w:tcPr>
          <w:p w14:paraId="29629BB5" w14:textId="77777777" w:rsidR="00653391" w:rsidRPr="00F55D6F" w:rsidRDefault="00653391" w:rsidP="00653391">
            <w:pPr>
              <w:widowControl w:val="0"/>
              <w:jc w:val="center"/>
              <w:rPr>
                <w:rFonts w:ascii="Arial" w:hAnsi="Arial" w:cs="Arial"/>
              </w:rPr>
            </w:pPr>
            <w:r w:rsidRPr="00F55D6F">
              <w:rPr>
                <w:rFonts w:ascii="Arial" w:hAnsi="Arial" w:cs="Arial"/>
                <w:b/>
              </w:rPr>
              <w:t>Esfuerzo</w:t>
            </w:r>
          </w:p>
        </w:tc>
      </w:tr>
      <w:tr w:rsidR="00653391" w:rsidRPr="00F55D6F" w14:paraId="18EBF984" w14:textId="77777777" w:rsidTr="00F55D6F">
        <w:tc>
          <w:tcPr>
            <w:tcW w:w="1668" w:type="dxa"/>
            <w:tcBorders>
              <w:top w:val="single" w:sz="24" w:space="0" w:color="2E74B5"/>
              <w:left w:val="single" w:sz="24" w:space="0" w:color="2E74B5"/>
              <w:bottom w:val="single" w:sz="24" w:space="0" w:color="2E74B5"/>
              <w:right w:val="single" w:sz="24" w:space="0" w:color="2E74B5"/>
            </w:tcBorders>
            <w:vAlign w:val="center"/>
          </w:tcPr>
          <w:p w14:paraId="5668AD2D" w14:textId="77777777" w:rsidR="00653391" w:rsidRPr="00F55D6F" w:rsidRDefault="00653391" w:rsidP="00653391">
            <w:pPr>
              <w:widowControl w:val="0"/>
              <w:jc w:val="center"/>
              <w:rPr>
                <w:rFonts w:ascii="Arial" w:hAnsi="Arial" w:cs="Arial"/>
              </w:rPr>
            </w:pPr>
            <w:r w:rsidRPr="00F55D6F">
              <w:rPr>
                <w:rFonts w:ascii="Arial" w:hAnsi="Arial" w:cs="Arial"/>
                <w:b/>
              </w:rPr>
              <w:t>Gestión de gasolineras</w:t>
            </w:r>
          </w:p>
        </w:tc>
        <w:tc>
          <w:tcPr>
            <w:tcW w:w="1275" w:type="dxa"/>
            <w:tcBorders>
              <w:top w:val="single" w:sz="24" w:space="0" w:color="2E74B5"/>
              <w:left w:val="single" w:sz="24" w:space="0" w:color="2E74B5"/>
              <w:bottom w:val="single" w:sz="8" w:space="0" w:color="2E74B5"/>
              <w:right w:val="single" w:sz="8" w:space="0" w:color="2E74B5"/>
            </w:tcBorders>
            <w:vAlign w:val="center"/>
          </w:tcPr>
          <w:p w14:paraId="08C8789C" w14:textId="77777777" w:rsidR="00653391" w:rsidRPr="00F55D6F" w:rsidRDefault="00653391" w:rsidP="00653391">
            <w:pPr>
              <w:widowControl w:val="0"/>
              <w:jc w:val="center"/>
              <w:rPr>
                <w:rFonts w:ascii="Arial" w:hAnsi="Arial" w:cs="Arial"/>
              </w:rPr>
            </w:pPr>
            <w:r w:rsidRPr="00F55D6F">
              <w:rPr>
                <w:rFonts w:ascii="Arial" w:hAnsi="Arial" w:cs="Arial"/>
              </w:rPr>
              <w:t>100</w:t>
            </w:r>
          </w:p>
        </w:tc>
        <w:tc>
          <w:tcPr>
            <w:tcW w:w="1276" w:type="dxa"/>
            <w:tcBorders>
              <w:top w:val="single" w:sz="24" w:space="0" w:color="2E74B5"/>
              <w:left w:val="single" w:sz="8" w:space="0" w:color="2E74B5"/>
              <w:bottom w:val="single" w:sz="8" w:space="0" w:color="2E74B5"/>
              <w:right w:val="single" w:sz="8" w:space="0" w:color="2E74B5"/>
            </w:tcBorders>
            <w:vAlign w:val="center"/>
          </w:tcPr>
          <w:p w14:paraId="0DC7A34F" w14:textId="77777777" w:rsidR="00653391" w:rsidRPr="00F55D6F" w:rsidRDefault="00653391" w:rsidP="00653391">
            <w:pPr>
              <w:widowControl w:val="0"/>
              <w:jc w:val="center"/>
              <w:rPr>
                <w:rFonts w:ascii="Arial" w:hAnsi="Arial" w:cs="Arial"/>
              </w:rPr>
            </w:pPr>
            <w:r w:rsidRPr="00F55D6F">
              <w:rPr>
                <w:rFonts w:ascii="Arial" w:hAnsi="Arial" w:cs="Arial"/>
              </w:rPr>
              <w:t>200</w:t>
            </w:r>
          </w:p>
        </w:tc>
        <w:tc>
          <w:tcPr>
            <w:tcW w:w="1134" w:type="dxa"/>
            <w:tcBorders>
              <w:top w:val="single" w:sz="24" w:space="0" w:color="2E74B5"/>
              <w:left w:val="single" w:sz="8" w:space="0" w:color="2E74B5"/>
              <w:bottom w:val="single" w:sz="8" w:space="0" w:color="2E74B5"/>
              <w:right w:val="single" w:sz="8" w:space="0" w:color="2E74B5"/>
            </w:tcBorders>
            <w:vAlign w:val="center"/>
          </w:tcPr>
          <w:p w14:paraId="3ED0CEBD" w14:textId="77777777" w:rsidR="00653391" w:rsidRPr="00F55D6F" w:rsidRDefault="00653391" w:rsidP="00653391">
            <w:pPr>
              <w:widowControl w:val="0"/>
              <w:jc w:val="center"/>
              <w:rPr>
                <w:rFonts w:ascii="Arial" w:hAnsi="Arial" w:cs="Arial"/>
              </w:rPr>
            </w:pPr>
            <w:r w:rsidRPr="00F55D6F">
              <w:rPr>
                <w:rFonts w:ascii="Arial" w:hAnsi="Arial" w:cs="Arial"/>
              </w:rPr>
              <w:t>150</w:t>
            </w:r>
          </w:p>
        </w:tc>
        <w:tc>
          <w:tcPr>
            <w:tcW w:w="1276" w:type="dxa"/>
            <w:tcBorders>
              <w:top w:val="single" w:sz="24" w:space="0" w:color="2E74B5"/>
              <w:left w:val="single" w:sz="8" w:space="0" w:color="2E74B5"/>
              <w:bottom w:val="single" w:sz="8" w:space="0" w:color="2E74B5"/>
              <w:right w:val="single" w:sz="8" w:space="0" w:color="2E74B5"/>
            </w:tcBorders>
            <w:vAlign w:val="center"/>
          </w:tcPr>
          <w:p w14:paraId="6B97F59C" w14:textId="77777777" w:rsidR="00653391" w:rsidRPr="00F55D6F" w:rsidRDefault="00653391" w:rsidP="00653391">
            <w:pPr>
              <w:widowControl w:val="0"/>
              <w:jc w:val="center"/>
              <w:rPr>
                <w:rFonts w:ascii="Arial" w:hAnsi="Arial" w:cs="Arial"/>
              </w:rPr>
            </w:pPr>
            <w:r w:rsidRPr="00F55D6F">
              <w:rPr>
                <w:rFonts w:ascii="Arial" w:hAnsi="Arial" w:cs="Arial"/>
              </w:rPr>
              <w:t>156</w:t>
            </w:r>
          </w:p>
        </w:tc>
        <w:tc>
          <w:tcPr>
            <w:tcW w:w="992" w:type="dxa"/>
            <w:tcBorders>
              <w:top w:val="single" w:sz="24" w:space="0" w:color="2E74B5"/>
              <w:left w:val="single" w:sz="8" w:space="0" w:color="2E74B5"/>
              <w:bottom w:val="single" w:sz="8" w:space="0" w:color="2E74B5"/>
              <w:right w:val="single" w:sz="8" w:space="0" w:color="2E74B5"/>
            </w:tcBorders>
            <w:vAlign w:val="center"/>
          </w:tcPr>
          <w:p w14:paraId="3FB6506B" w14:textId="77777777" w:rsidR="00653391" w:rsidRPr="00F55D6F" w:rsidRDefault="00653391" w:rsidP="00653391">
            <w:pPr>
              <w:widowControl w:val="0"/>
              <w:jc w:val="center"/>
              <w:rPr>
                <w:rFonts w:ascii="Arial" w:hAnsi="Arial" w:cs="Arial"/>
              </w:rPr>
            </w:pPr>
            <w:r w:rsidRPr="00F55D6F">
              <w:rPr>
                <w:rFonts w:ascii="Arial" w:hAnsi="Arial" w:cs="Arial"/>
              </w:rPr>
              <w:t>12</w:t>
            </w:r>
          </w:p>
        </w:tc>
        <w:tc>
          <w:tcPr>
            <w:tcW w:w="992" w:type="dxa"/>
            <w:tcBorders>
              <w:top w:val="single" w:sz="24" w:space="0" w:color="2E74B5"/>
              <w:left w:val="single" w:sz="8" w:space="0" w:color="2E74B5"/>
              <w:bottom w:val="single" w:sz="8" w:space="0" w:color="2E74B5"/>
              <w:right w:val="single" w:sz="8" w:space="0" w:color="2E74B5"/>
            </w:tcBorders>
            <w:vAlign w:val="center"/>
          </w:tcPr>
          <w:p w14:paraId="5037DE54" w14:textId="77777777" w:rsidR="00653391" w:rsidRPr="00F55D6F" w:rsidRDefault="00653391" w:rsidP="00653391">
            <w:pPr>
              <w:widowControl w:val="0"/>
              <w:jc w:val="center"/>
              <w:rPr>
                <w:rFonts w:ascii="Arial" w:hAnsi="Arial" w:cs="Arial"/>
              </w:rPr>
            </w:pPr>
            <w:r w:rsidRPr="00F55D6F">
              <w:rPr>
                <w:rFonts w:ascii="Arial" w:hAnsi="Arial" w:cs="Arial"/>
              </w:rPr>
              <w:t>1872</w:t>
            </w:r>
          </w:p>
        </w:tc>
        <w:tc>
          <w:tcPr>
            <w:tcW w:w="1276" w:type="dxa"/>
            <w:tcBorders>
              <w:top w:val="single" w:sz="24" w:space="0" w:color="2E74B5"/>
              <w:left w:val="single" w:sz="8" w:space="0" w:color="2E74B5"/>
              <w:bottom w:val="single" w:sz="8" w:space="0" w:color="2E74B5"/>
              <w:right w:val="single" w:sz="24" w:space="0" w:color="2E74B5"/>
            </w:tcBorders>
            <w:vAlign w:val="center"/>
          </w:tcPr>
          <w:p w14:paraId="0A5924F8" w14:textId="77777777" w:rsidR="00653391" w:rsidRPr="00F55D6F" w:rsidRDefault="00653391" w:rsidP="00653391">
            <w:pPr>
              <w:widowControl w:val="0"/>
              <w:jc w:val="center"/>
              <w:rPr>
                <w:rFonts w:ascii="Arial" w:hAnsi="Arial" w:cs="Arial"/>
              </w:rPr>
            </w:pPr>
            <w:r w:rsidRPr="00F55D6F">
              <w:rPr>
                <w:rFonts w:ascii="Arial" w:hAnsi="Arial" w:cs="Arial"/>
              </w:rPr>
              <w:t>1</w:t>
            </w:r>
          </w:p>
        </w:tc>
      </w:tr>
      <w:tr w:rsidR="00653391" w:rsidRPr="00F55D6F" w14:paraId="612B7ABA" w14:textId="77777777" w:rsidTr="00F55D6F">
        <w:tc>
          <w:tcPr>
            <w:tcW w:w="1668" w:type="dxa"/>
            <w:tcBorders>
              <w:top w:val="single" w:sz="24" w:space="0" w:color="2E74B5"/>
              <w:left w:val="single" w:sz="24" w:space="0" w:color="2E74B5"/>
              <w:bottom w:val="single" w:sz="24" w:space="0" w:color="2E74B5"/>
              <w:right w:val="single" w:sz="24" w:space="0" w:color="2E74B5"/>
            </w:tcBorders>
            <w:vAlign w:val="center"/>
          </w:tcPr>
          <w:p w14:paraId="2FCFF201" w14:textId="77777777" w:rsidR="00653391" w:rsidRPr="00F55D6F" w:rsidRDefault="00653391" w:rsidP="00653391">
            <w:pPr>
              <w:widowControl w:val="0"/>
              <w:jc w:val="center"/>
              <w:rPr>
                <w:rFonts w:ascii="Arial" w:hAnsi="Arial" w:cs="Arial"/>
              </w:rPr>
            </w:pPr>
            <w:r w:rsidRPr="00F55D6F">
              <w:rPr>
                <w:rFonts w:ascii="Arial" w:hAnsi="Arial" w:cs="Arial"/>
                <w:b/>
              </w:rPr>
              <w:t>Gestión de tiendas de alimentación</w:t>
            </w:r>
          </w:p>
        </w:tc>
        <w:tc>
          <w:tcPr>
            <w:tcW w:w="1275" w:type="dxa"/>
            <w:tcBorders>
              <w:top w:val="single" w:sz="8" w:space="0" w:color="2E74B5"/>
              <w:left w:val="single" w:sz="24" w:space="0" w:color="2E74B5"/>
              <w:bottom w:val="single" w:sz="8" w:space="0" w:color="2E74B5"/>
              <w:right w:val="single" w:sz="8" w:space="0" w:color="2E74B5"/>
            </w:tcBorders>
            <w:vAlign w:val="center"/>
          </w:tcPr>
          <w:p w14:paraId="5783DAEA" w14:textId="77777777" w:rsidR="00653391" w:rsidRPr="00F55D6F" w:rsidRDefault="00653391" w:rsidP="00653391">
            <w:pPr>
              <w:widowControl w:val="0"/>
              <w:jc w:val="center"/>
              <w:rPr>
                <w:rFonts w:ascii="Arial" w:hAnsi="Arial" w:cs="Arial"/>
              </w:rPr>
            </w:pPr>
            <w:r w:rsidRPr="00F55D6F">
              <w:rPr>
                <w:rFonts w:ascii="Arial" w:hAnsi="Arial" w:cs="Arial"/>
              </w:rPr>
              <w:t>150</w:t>
            </w:r>
          </w:p>
        </w:tc>
        <w:tc>
          <w:tcPr>
            <w:tcW w:w="1276" w:type="dxa"/>
            <w:tcBorders>
              <w:top w:val="single" w:sz="8" w:space="0" w:color="2E74B5"/>
              <w:left w:val="single" w:sz="8" w:space="0" w:color="2E74B5"/>
              <w:bottom w:val="single" w:sz="8" w:space="0" w:color="2E74B5"/>
              <w:right w:val="single" w:sz="8" w:space="0" w:color="2E74B5"/>
            </w:tcBorders>
            <w:vAlign w:val="center"/>
          </w:tcPr>
          <w:p w14:paraId="787238F1" w14:textId="77777777" w:rsidR="00653391" w:rsidRPr="00F55D6F" w:rsidRDefault="00653391" w:rsidP="00653391">
            <w:pPr>
              <w:widowControl w:val="0"/>
              <w:jc w:val="center"/>
              <w:rPr>
                <w:rFonts w:ascii="Arial" w:hAnsi="Arial" w:cs="Arial"/>
              </w:rPr>
            </w:pPr>
            <w:r w:rsidRPr="00F55D6F">
              <w:rPr>
                <w:rFonts w:ascii="Arial" w:hAnsi="Arial" w:cs="Arial"/>
              </w:rPr>
              <w:t>275</w:t>
            </w:r>
          </w:p>
        </w:tc>
        <w:tc>
          <w:tcPr>
            <w:tcW w:w="1134" w:type="dxa"/>
            <w:tcBorders>
              <w:top w:val="single" w:sz="8" w:space="0" w:color="2E74B5"/>
              <w:left w:val="single" w:sz="8" w:space="0" w:color="2E74B5"/>
              <w:bottom w:val="single" w:sz="8" w:space="0" w:color="2E74B5"/>
              <w:right w:val="single" w:sz="8" w:space="0" w:color="2E74B5"/>
            </w:tcBorders>
            <w:vAlign w:val="center"/>
          </w:tcPr>
          <w:p w14:paraId="50FF7202" w14:textId="77777777" w:rsidR="00653391" w:rsidRPr="00F55D6F" w:rsidRDefault="00653391" w:rsidP="00653391">
            <w:pPr>
              <w:widowControl w:val="0"/>
              <w:jc w:val="center"/>
              <w:rPr>
                <w:rFonts w:ascii="Arial" w:hAnsi="Arial" w:cs="Arial"/>
              </w:rPr>
            </w:pPr>
            <w:r w:rsidRPr="00F55D6F">
              <w:rPr>
                <w:rFonts w:ascii="Arial" w:hAnsi="Arial" w:cs="Arial"/>
              </w:rPr>
              <w:t>200</w:t>
            </w:r>
          </w:p>
        </w:tc>
        <w:tc>
          <w:tcPr>
            <w:tcW w:w="1276" w:type="dxa"/>
            <w:tcBorders>
              <w:top w:val="single" w:sz="8" w:space="0" w:color="2E74B5"/>
              <w:left w:val="single" w:sz="8" w:space="0" w:color="2E74B5"/>
              <w:bottom w:val="single" w:sz="8" w:space="0" w:color="2E74B5"/>
              <w:right w:val="single" w:sz="8" w:space="0" w:color="2E74B5"/>
            </w:tcBorders>
            <w:vAlign w:val="center"/>
          </w:tcPr>
          <w:p w14:paraId="72C58553" w14:textId="77777777" w:rsidR="00653391" w:rsidRPr="00F55D6F" w:rsidRDefault="00653391" w:rsidP="00653391">
            <w:pPr>
              <w:widowControl w:val="0"/>
              <w:jc w:val="center"/>
              <w:rPr>
                <w:rFonts w:ascii="Arial" w:hAnsi="Arial" w:cs="Arial"/>
              </w:rPr>
            </w:pPr>
            <w:r w:rsidRPr="00F55D6F">
              <w:rPr>
                <w:rFonts w:ascii="Arial" w:hAnsi="Arial" w:cs="Arial"/>
              </w:rPr>
              <w:t>212</w:t>
            </w:r>
          </w:p>
        </w:tc>
        <w:tc>
          <w:tcPr>
            <w:tcW w:w="992" w:type="dxa"/>
            <w:tcBorders>
              <w:top w:val="single" w:sz="8" w:space="0" w:color="2E74B5"/>
              <w:left w:val="single" w:sz="8" w:space="0" w:color="2E74B5"/>
              <w:bottom w:val="single" w:sz="8" w:space="0" w:color="2E74B5"/>
              <w:right w:val="single" w:sz="8" w:space="0" w:color="2E74B5"/>
            </w:tcBorders>
            <w:vAlign w:val="center"/>
          </w:tcPr>
          <w:p w14:paraId="1E98AFC0" w14:textId="77777777" w:rsidR="00653391" w:rsidRPr="00F55D6F" w:rsidRDefault="00653391" w:rsidP="00653391">
            <w:pPr>
              <w:widowControl w:val="0"/>
              <w:jc w:val="center"/>
              <w:rPr>
                <w:rFonts w:ascii="Arial" w:hAnsi="Arial" w:cs="Arial"/>
              </w:rPr>
            </w:pPr>
            <w:r w:rsidRPr="00F55D6F">
              <w:rPr>
                <w:rFonts w:ascii="Arial" w:hAnsi="Arial" w:cs="Arial"/>
              </w:rPr>
              <w:t>12</w:t>
            </w:r>
          </w:p>
        </w:tc>
        <w:tc>
          <w:tcPr>
            <w:tcW w:w="992" w:type="dxa"/>
            <w:tcBorders>
              <w:top w:val="single" w:sz="8" w:space="0" w:color="2E74B5"/>
              <w:left w:val="single" w:sz="8" w:space="0" w:color="2E74B5"/>
              <w:bottom w:val="single" w:sz="8" w:space="0" w:color="2E74B5"/>
              <w:right w:val="single" w:sz="8" w:space="0" w:color="2E74B5"/>
            </w:tcBorders>
            <w:vAlign w:val="center"/>
          </w:tcPr>
          <w:p w14:paraId="629B101F" w14:textId="77777777" w:rsidR="00653391" w:rsidRPr="00F55D6F" w:rsidRDefault="00653391" w:rsidP="00653391">
            <w:pPr>
              <w:widowControl w:val="0"/>
              <w:jc w:val="center"/>
              <w:rPr>
                <w:rFonts w:ascii="Arial" w:hAnsi="Arial" w:cs="Arial"/>
              </w:rPr>
            </w:pPr>
            <w:r w:rsidRPr="00F55D6F">
              <w:rPr>
                <w:rFonts w:ascii="Arial" w:hAnsi="Arial" w:cs="Arial"/>
              </w:rPr>
              <w:t>2544</w:t>
            </w:r>
          </w:p>
        </w:tc>
        <w:tc>
          <w:tcPr>
            <w:tcW w:w="1276" w:type="dxa"/>
            <w:tcBorders>
              <w:top w:val="single" w:sz="8" w:space="0" w:color="2E74B5"/>
              <w:left w:val="single" w:sz="8" w:space="0" w:color="2E74B5"/>
              <w:bottom w:val="single" w:sz="8" w:space="0" w:color="2E74B5"/>
              <w:right w:val="single" w:sz="24" w:space="0" w:color="2E74B5"/>
            </w:tcBorders>
            <w:vAlign w:val="center"/>
          </w:tcPr>
          <w:p w14:paraId="71C65804" w14:textId="77777777" w:rsidR="00653391" w:rsidRPr="00F55D6F" w:rsidRDefault="00653391" w:rsidP="00653391">
            <w:pPr>
              <w:widowControl w:val="0"/>
              <w:jc w:val="center"/>
              <w:rPr>
                <w:rFonts w:ascii="Arial" w:hAnsi="Arial" w:cs="Arial"/>
              </w:rPr>
            </w:pPr>
            <w:r w:rsidRPr="00F55D6F">
              <w:rPr>
                <w:rFonts w:ascii="Arial" w:hAnsi="Arial" w:cs="Arial"/>
              </w:rPr>
              <w:t>2</w:t>
            </w:r>
          </w:p>
        </w:tc>
      </w:tr>
      <w:tr w:rsidR="00653391" w:rsidRPr="00F55D6F" w14:paraId="59675CD3" w14:textId="77777777" w:rsidTr="00F55D6F">
        <w:tc>
          <w:tcPr>
            <w:tcW w:w="1668" w:type="dxa"/>
            <w:tcBorders>
              <w:top w:val="single" w:sz="24" w:space="0" w:color="2E74B5"/>
              <w:left w:val="single" w:sz="24" w:space="0" w:color="2E74B5"/>
              <w:bottom w:val="single" w:sz="24" w:space="0" w:color="2E74B5"/>
              <w:right w:val="single" w:sz="24" w:space="0" w:color="2E74B5"/>
            </w:tcBorders>
            <w:vAlign w:val="center"/>
          </w:tcPr>
          <w:p w14:paraId="5C10135A" w14:textId="77777777" w:rsidR="00653391" w:rsidRPr="00F55D6F" w:rsidRDefault="00653391" w:rsidP="00653391">
            <w:pPr>
              <w:widowControl w:val="0"/>
              <w:jc w:val="center"/>
              <w:rPr>
                <w:rFonts w:ascii="Arial" w:hAnsi="Arial" w:cs="Arial"/>
              </w:rPr>
            </w:pPr>
            <w:r w:rsidRPr="00F55D6F">
              <w:rPr>
                <w:rFonts w:ascii="Arial" w:hAnsi="Arial" w:cs="Arial"/>
                <w:b/>
              </w:rPr>
              <w:t>Gestión de usuarios</w:t>
            </w:r>
          </w:p>
        </w:tc>
        <w:tc>
          <w:tcPr>
            <w:tcW w:w="1275" w:type="dxa"/>
            <w:tcBorders>
              <w:top w:val="single" w:sz="8" w:space="0" w:color="2E74B5"/>
              <w:left w:val="single" w:sz="24" w:space="0" w:color="2E74B5"/>
              <w:bottom w:val="single" w:sz="8" w:space="0" w:color="2E74B5"/>
              <w:right w:val="single" w:sz="8" w:space="0" w:color="2E74B5"/>
            </w:tcBorders>
            <w:vAlign w:val="center"/>
          </w:tcPr>
          <w:p w14:paraId="6FC33F1B" w14:textId="77777777" w:rsidR="00653391" w:rsidRPr="00F55D6F" w:rsidRDefault="00653391" w:rsidP="00653391">
            <w:pPr>
              <w:widowControl w:val="0"/>
              <w:jc w:val="center"/>
              <w:rPr>
                <w:rFonts w:ascii="Arial" w:hAnsi="Arial" w:cs="Arial"/>
              </w:rPr>
            </w:pPr>
            <w:r w:rsidRPr="00F55D6F">
              <w:rPr>
                <w:rFonts w:ascii="Arial" w:hAnsi="Arial" w:cs="Arial"/>
              </w:rPr>
              <w:t>150</w:t>
            </w:r>
          </w:p>
        </w:tc>
        <w:tc>
          <w:tcPr>
            <w:tcW w:w="1276" w:type="dxa"/>
            <w:tcBorders>
              <w:top w:val="single" w:sz="8" w:space="0" w:color="2E74B5"/>
              <w:left w:val="single" w:sz="8" w:space="0" w:color="2E74B5"/>
              <w:bottom w:val="single" w:sz="8" w:space="0" w:color="2E74B5"/>
              <w:right w:val="single" w:sz="8" w:space="0" w:color="2E74B5"/>
            </w:tcBorders>
            <w:vAlign w:val="center"/>
          </w:tcPr>
          <w:p w14:paraId="3058DFBA" w14:textId="77777777" w:rsidR="00653391" w:rsidRPr="00F55D6F" w:rsidRDefault="00653391" w:rsidP="00653391">
            <w:pPr>
              <w:widowControl w:val="0"/>
              <w:jc w:val="center"/>
              <w:rPr>
                <w:rFonts w:ascii="Arial" w:hAnsi="Arial" w:cs="Arial"/>
              </w:rPr>
            </w:pPr>
            <w:r w:rsidRPr="00F55D6F">
              <w:rPr>
                <w:rFonts w:ascii="Arial" w:hAnsi="Arial" w:cs="Arial"/>
              </w:rPr>
              <w:t>275</w:t>
            </w:r>
          </w:p>
        </w:tc>
        <w:tc>
          <w:tcPr>
            <w:tcW w:w="1134" w:type="dxa"/>
            <w:tcBorders>
              <w:top w:val="single" w:sz="8" w:space="0" w:color="2E74B5"/>
              <w:left w:val="single" w:sz="8" w:space="0" w:color="2E74B5"/>
              <w:bottom w:val="single" w:sz="8" w:space="0" w:color="2E74B5"/>
              <w:right w:val="single" w:sz="8" w:space="0" w:color="2E74B5"/>
            </w:tcBorders>
            <w:vAlign w:val="center"/>
          </w:tcPr>
          <w:p w14:paraId="5C8BB238" w14:textId="77777777" w:rsidR="00653391" w:rsidRPr="00F55D6F" w:rsidRDefault="00653391" w:rsidP="00653391">
            <w:pPr>
              <w:widowControl w:val="0"/>
              <w:jc w:val="center"/>
              <w:rPr>
                <w:rFonts w:ascii="Arial" w:hAnsi="Arial" w:cs="Arial"/>
              </w:rPr>
            </w:pPr>
            <w:r w:rsidRPr="00F55D6F">
              <w:rPr>
                <w:rFonts w:ascii="Arial" w:hAnsi="Arial" w:cs="Arial"/>
              </w:rPr>
              <w:t>200</w:t>
            </w:r>
          </w:p>
        </w:tc>
        <w:tc>
          <w:tcPr>
            <w:tcW w:w="1276" w:type="dxa"/>
            <w:tcBorders>
              <w:top w:val="single" w:sz="8" w:space="0" w:color="2E74B5"/>
              <w:left w:val="single" w:sz="8" w:space="0" w:color="2E74B5"/>
              <w:bottom w:val="single" w:sz="8" w:space="0" w:color="2E74B5"/>
              <w:right w:val="single" w:sz="8" w:space="0" w:color="2E74B5"/>
            </w:tcBorders>
            <w:vAlign w:val="center"/>
          </w:tcPr>
          <w:p w14:paraId="7640EB67" w14:textId="77777777" w:rsidR="00653391" w:rsidRPr="00F55D6F" w:rsidRDefault="00653391" w:rsidP="00653391">
            <w:pPr>
              <w:widowControl w:val="0"/>
              <w:jc w:val="center"/>
              <w:rPr>
                <w:rFonts w:ascii="Arial" w:hAnsi="Arial" w:cs="Arial"/>
              </w:rPr>
            </w:pPr>
            <w:r w:rsidRPr="00F55D6F">
              <w:rPr>
                <w:rFonts w:ascii="Arial" w:hAnsi="Arial" w:cs="Arial"/>
              </w:rPr>
              <w:t>212</w:t>
            </w:r>
          </w:p>
        </w:tc>
        <w:tc>
          <w:tcPr>
            <w:tcW w:w="992" w:type="dxa"/>
            <w:tcBorders>
              <w:top w:val="single" w:sz="8" w:space="0" w:color="2E74B5"/>
              <w:left w:val="single" w:sz="8" w:space="0" w:color="2E74B5"/>
              <w:bottom w:val="single" w:sz="8" w:space="0" w:color="2E74B5"/>
              <w:right w:val="single" w:sz="8" w:space="0" w:color="2E74B5"/>
            </w:tcBorders>
            <w:vAlign w:val="center"/>
          </w:tcPr>
          <w:p w14:paraId="3393BF30" w14:textId="77777777" w:rsidR="00653391" w:rsidRPr="00F55D6F" w:rsidRDefault="00653391" w:rsidP="00653391">
            <w:pPr>
              <w:widowControl w:val="0"/>
              <w:jc w:val="center"/>
              <w:rPr>
                <w:rFonts w:ascii="Arial" w:hAnsi="Arial" w:cs="Arial"/>
              </w:rPr>
            </w:pPr>
            <w:r w:rsidRPr="00F55D6F">
              <w:rPr>
                <w:rFonts w:ascii="Arial" w:hAnsi="Arial" w:cs="Arial"/>
              </w:rPr>
              <w:t>12</w:t>
            </w:r>
          </w:p>
        </w:tc>
        <w:tc>
          <w:tcPr>
            <w:tcW w:w="992" w:type="dxa"/>
            <w:tcBorders>
              <w:top w:val="single" w:sz="8" w:space="0" w:color="2E74B5"/>
              <w:left w:val="single" w:sz="8" w:space="0" w:color="2E74B5"/>
              <w:bottom w:val="single" w:sz="8" w:space="0" w:color="2E74B5"/>
              <w:right w:val="single" w:sz="8" w:space="0" w:color="2E74B5"/>
            </w:tcBorders>
            <w:vAlign w:val="center"/>
          </w:tcPr>
          <w:p w14:paraId="461A5626" w14:textId="77777777" w:rsidR="00653391" w:rsidRPr="00F55D6F" w:rsidRDefault="00653391" w:rsidP="00653391">
            <w:pPr>
              <w:widowControl w:val="0"/>
              <w:jc w:val="center"/>
              <w:rPr>
                <w:rFonts w:ascii="Arial" w:hAnsi="Arial" w:cs="Arial"/>
              </w:rPr>
            </w:pPr>
            <w:r w:rsidRPr="00F55D6F">
              <w:rPr>
                <w:rFonts w:ascii="Arial" w:hAnsi="Arial" w:cs="Arial"/>
              </w:rPr>
              <w:t>2544</w:t>
            </w:r>
          </w:p>
        </w:tc>
        <w:tc>
          <w:tcPr>
            <w:tcW w:w="1276" w:type="dxa"/>
            <w:tcBorders>
              <w:top w:val="single" w:sz="8" w:space="0" w:color="2E74B5"/>
              <w:left w:val="single" w:sz="8" w:space="0" w:color="2E74B5"/>
              <w:bottom w:val="single" w:sz="8" w:space="0" w:color="2E74B5"/>
              <w:right w:val="single" w:sz="24" w:space="0" w:color="2E74B5"/>
            </w:tcBorders>
            <w:vAlign w:val="center"/>
          </w:tcPr>
          <w:p w14:paraId="7B67D51B" w14:textId="77777777" w:rsidR="00653391" w:rsidRPr="00F55D6F" w:rsidRDefault="00653391" w:rsidP="00653391">
            <w:pPr>
              <w:widowControl w:val="0"/>
              <w:jc w:val="center"/>
              <w:rPr>
                <w:rFonts w:ascii="Arial" w:hAnsi="Arial" w:cs="Arial"/>
              </w:rPr>
            </w:pPr>
            <w:r w:rsidRPr="00F55D6F">
              <w:rPr>
                <w:rFonts w:ascii="Arial" w:hAnsi="Arial" w:cs="Arial"/>
              </w:rPr>
              <w:t>2</w:t>
            </w:r>
          </w:p>
        </w:tc>
      </w:tr>
      <w:tr w:rsidR="00653391" w:rsidRPr="00F55D6F" w14:paraId="27CE166E" w14:textId="77777777" w:rsidTr="00F55D6F">
        <w:tc>
          <w:tcPr>
            <w:tcW w:w="1668" w:type="dxa"/>
            <w:tcBorders>
              <w:top w:val="single" w:sz="24" w:space="0" w:color="2E74B5"/>
              <w:left w:val="single" w:sz="24" w:space="0" w:color="2E74B5"/>
              <w:bottom w:val="single" w:sz="24" w:space="0" w:color="2E74B5"/>
              <w:right w:val="single" w:sz="24" w:space="0" w:color="2E74B5"/>
            </w:tcBorders>
            <w:vAlign w:val="center"/>
          </w:tcPr>
          <w:p w14:paraId="6D60F9C5" w14:textId="77777777" w:rsidR="00653391" w:rsidRPr="00F55D6F" w:rsidRDefault="00653391" w:rsidP="00653391">
            <w:pPr>
              <w:widowControl w:val="0"/>
              <w:jc w:val="center"/>
              <w:rPr>
                <w:rFonts w:ascii="Arial" w:hAnsi="Arial" w:cs="Arial"/>
              </w:rPr>
            </w:pPr>
            <w:r w:rsidRPr="00F55D6F">
              <w:rPr>
                <w:rFonts w:ascii="Arial" w:hAnsi="Arial" w:cs="Arial"/>
                <w:b/>
              </w:rPr>
              <w:t>Gestión de descuentos</w:t>
            </w:r>
          </w:p>
        </w:tc>
        <w:tc>
          <w:tcPr>
            <w:tcW w:w="1275" w:type="dxa"/>
            <w:tcBorders>
              <w:top w:val="single" w:sz="8" w:space="0" w:color="2E74B5"/>
              <w:left w:val="single" w:sz="24" w:space="0" w:color="2E74B5"/>
              <w:bottom w:val="single" w:sz="8" w:space="0" w:color="2E74B5"/>
              <w:right w:val="single" w:sz="8" w:space="0" w:color="2E74B5"/>
            </w:tcBorders>
            <w:vAlign w:val="center"/>
          </w:tcPr>
          <w:p w14:paraId="3C5AE2B8" w14:textId="77777777" w:rsidR="00653391" w:rsidRPr="00F55D6F" w:rsidRDefault="00653391" w:rsidP="00653391">
            <w:pPr>
              <w:widowControl w:val="0"/>
              <w:jc w:val="center"/>
              <w:rPr>
                <w:rFonts w:ascii="Arial" w:hAnsi="Arial" w:cs="Arial"/>
              </w:rPr>
            </w:pPr>
            <w:r w:rsidRPr="00F55D6F">
              <w:rPr>
                <w:rFonts w:ascii="Arial" w:hAnsi="Arial" w:cs="Arial"/>
              </w:rPr>
              <w:t>125</w:t>
            </w:r>
          </w:p>
        </w:tc>
        <w:tc>
          <w:tcPr>
            <w:tcW w:w="1276" w:type="dxa"/>
            <w:tcBorders>
              <w:top w:val="single" w:sz="8" w:space="0" w:color="2E74B5"/>
              <w:left w:val="single" w:sz="8" w:space="0" w:color="2E74B5"/>
              <w:bottom w:val="single" w:sz="8" w:space="0" w:color="2E74B5"/>
              <w:right w:val="single" w:sz="8" w:space="0" w:color="2E74B5"/>
            </w:tcBorders>
            <w:vAlign w:val="center"/>
          </w:tcPr>
          <w:p w14:paraId="05B872E8" w14:textId="77777777" w:rsidR="00653391" w:rsidRPr="00F55D6F" w:rsidRDefault="00653391" w:rsidP="00653391">
            <w:pPr>
              <w:widowControl w:val="0"/>
              <w:jc w:val="center"/>
              <w:rPr>
                <w:rFonts w:ascii="Arial" w:hAnsi="Arial" w:cs="Arial"/>
              </w:rPr>
            </w:pPr>
            <w:r w:rsidRPr="00F55D6F">
              <w:rPr>
                <w:rFonts w:ascii="Arial" w:hAnsi="Arial" w:cs="Arial"/>
              </w:rPr>
              <w:t>250</w:t>
            </w:r>
          </w:p>
        </w:tc>
        <w:tc>
          <w:tcPr>
            <w:tcW w:w="1134" w:type="dxa"/>
            <w:tcBorders>
              <w:top w:val="single" w:sz="8" w:space="0" w:color="2E74B5"/>
              <w:left w:val="single" w:sz="8" w:space="0" w:color="2E74B5"/>
              <w:bottom w:val="single" w:sz="8" w:space="0" w:color="2E74B5"/>
              <w:right w:val="single" w:sz="8" w:space="0" w:color="2E74B5"/>
            </w:tcBorders>
            <w:vAlign w:val="center"/>
          </w:tcPr>
          <w:p w14:paraId="101CDB64" w14:textId="77777777" w:rsidR="00653391" w:rsidRPr="00F55D6F" w:rsidRDefault="00653391" w:rsidP="00653391">
            <w:pPr>
              <w:widowControl w:val="0"/>
              <w:jc w:val="center"/>
              <w:rPr>
                <w:rFonts w:ascii="Arial" w:hAnsi="Arial" w:cs="Arial"/>
              </w:rPr>
            </w:pPr>
            <w:r w:rsidRPr="00F55D6F">
              <w:rPr>
                <w:rFonts w:ascii="Arial" w:hAnsi="Arial" w:cs="Arial"/>
              </w:rPr>
              <w:t>180</w:t>
            </w:r>
          </w:p>
        </w:tc>
        <w:tc>
          <w:tcPr>
            <w:tcW w:w="1276" w:type="dxa"/>
            <w:tcBorders>
              <w:top w:val="single" w:sz="8" w:space="0" w:color="2E74B5"/>
              <w:left w:val="single" w:sz="8" w:space="0" w:color="2E74B5"/>
              <w:bottom w:val="single" w:sz="8" w:space="0" w:color="2E74B5"/>
              <w:right w:val="single" w:sz="8" w:space="0" w:color="2E74B5"/>
            </w:tcBorders>
            <w:vAlign w:val="center"/>
          </w:tcPr>
          <w:p w14:paraId="3E194C24" w14:textId="77777777" w:rsidR="00653391" w:rsidRPr="00F55D6F" w:rsidRDefault="00653391" w:rsidP="00653391">
            <w:pPr>
              <w:widowControl w:val="0"/>
              <w:jc w:val="center"/>
              <w:rPr>
                <w:rFonts w:ascii="Arial" w:hAnsi="Arial" w:cs="Arial"/>
              </w:rPr>
            </w:pPr>
            <w:r w:rsidRPr="00F55D6F">
              <w:rPr>
                <w:rFonts w:ascii="Arial" w:hAnsi="Arial" w:cs="Arial"/>
              </w:rPr>
              <w:t>190</w:t>
            </w:r>
          </w:p>
        </w:tc>
        <w:tc>
          <w:tcPr>
            <w:tcW w:w="992" w:type="dxa"/>
            <w:tcBorders>
              <w:top w:val="single" w:sz="8" w:space="0" w:color="2E74B5"/>
              <w:left w:val="single" w:sz="8" w:space="0" w:color="2E74B5"/>
              <w:bottom w:val="single" w:sz="8" w:space="0" w:color="2E74B5"/>
              <w:right w:val="single" w:sz="8" w:space="0" w:color="2E74B5"/>
            </w:tcBorders>
            <w:vAlign w:val="center"/>
          </w:tcPr>
          <w:p w14:paraId="6B8ADF7C" w14:textId="77777777" w:rsidR="00653391" w:rsidRPr="00F55D6F" w:rsidRDefault="00653391" w:rsidP="00653391">
            <w:pPr>
              <w:widowControl w:val="0"/>
              <w:jc w:val="center"/>
              <w:rPr>
                <w:rFonts w:ascii="Arial" w:hAnsi="Arial" w:cs="Arial"/>
              </w:rPr>
            </w:pPr>
            <w:r w:rsidRPr="00F55D6F">
              <w:rPr>
                <w:rFonts w:ascii="Arial" w:hAnsi="Arial" w:cs="Arial"/>
              </w:rPr>
              <w:t>12</w:t>
            </w:r>
          </w:p>
        </w:tc>
        <w:tc>
          <w:tcPr>
            <w:tcW w:w="992" w:type="dxa"/>
            <w:tcBorders>
              <w:top w:val="single" w:sz="8" w:space="0" w:color="2E74B5"/>
              <w:left w:val="single" w:sz="8" w:space="0" w:color="2E74B5"/>
              <w:bottom w:val="single" w:sz="8" w:space="0" w:color="2E74B5"/>
              <w:right w:val="single" w:sz="8" w:space="0" w:color="2E74B5"/>
            </w:tcBorders>
            <w:vAlign w:val="center"/>
          </w:tcPr>
          <w:p w14:paraId="49AC9327" w14:textId="77777777" w:rsidR="00653391" w:rsidRPr="00F55D6F" w:rsidRDefault="00653391" w:rsidP="00653391">
            <w:pPr>
              <w:widowControl w:val="0"/>
              <w:jc w:val="center"/>
              <w:rPr>
                <w:rFonts w:ascii="Arial" w:hAnsi="Arial" w:cs="Arial"/>
              </w:rPr>
            </w:pPr>
            <w:r w:rsidRPr="00F55D6F">
              <w:rPr>
                <w:rFonts w:ascii="Arial" w:hAnsi="Arial" w:cs="Arial"/>
              </w:rPr>
              <w:t>2280</w:t>
            </w:r>
          </w:p>
        </w:tc>
        <w:tc>
          <w:tcPr>
            <w:tcW w:w="1276" w:type="dxa"/>
            <w:tcBorders>
              <w:top w:val="single" w:sz="8" w:space="0" w:color="2E74B5"/>
              <w:left w:val="single" w:sz="8" w:space="0" w:color="2E74B5"/>
              <w:bottom w:val="single" w:sz="8" w:space="0" w:color="2E74B5"/>
              <w:right w:val="single" w:sz="24" w:space="0" w:color="2E74B5"/>
            </w:tcBorders>
            <w:vAlign w:val="center"/>
          </w:tcPr>
          <w:p w14:paraId="7C9629CA" w14:textId="77777777" w:rsidR="00653391" w:rsidRPr="00F55D6F" w:rsidRDefault="00653391" w:rsidP="00653391">
            <w:pPr>
              <w:widowControl w:val="0"/>
              <w:jc w:val="center"/>
              <w:rPr>
                <w:rFonts w:ascii="Arial" w:hAnsi="Arial" w:cs="Arial"/>
              </w:rPr>
            </w:pPr>
            <w:r w:rsidRPr="00F55D6F">
              <w:rPr>
                <w:rFonts w:ascii="Arial" w:hAnsi="Arial" w:cs="Arial"/>
              </w:rPr>
              <w:t>1</w:t>
            </w:r>
          </w:p>
        </w:tc>
      </w:tr>
      <w:tr w:rsidR="00653391" w:rsidRPr="00F55D6F" w14:paraId="34CAFF80" w14:textId="77777777" w:rsidTr="00F55D6F">
        <w:tc>
          <w:tcPr>
            <w:tcW w:w="1668" w:type="dxa"/>
            <w:tcBorders>
              <w:top w:val="single" w:sz="24" w:space="0" w:color="2E74B5"/>
              <w:left w:val="single" w:sz="24" w:space="0" w:color="2E74B5"/>
              <w:bottom w:val="single" w:sz="24" w:space="0" w:color="2E74B5"/>
              <w:right w:val="single" w:sz="24" w:space="0" w:color="2E74B5"/>
            </w:tcBorders>
            <w:vAlign w:val="center"/>
          </w:tcPr>
          <w:p w14:paraId="283F511B" w14:textId="77777777" w:rsidR="00653391" w:rsidRPr="00F55D6F" w:rsidRDefault="00653391" w:rsidP="00653391">
            <w:pPr>
              <w:widowControl w:val="0"/>
              <w:jc w:val="center"/>
              <w:rPr>
                <w:rFonts w:ascii="Arial" w:hAnsi="Arial" w:cs="Arial"/>
              </w:rPr>
            </w:pPr>
            <w:r w:rsidRPr="00F55D6F">
              <w:rPr>
                <w:rFonts w:ascii="Arial" w:hAnsi="Arial" w:cs="Arial"/>
                <w:b/>
              </w:rPr>
              <w:t>Uso del buscador, comparador y mapa</w:t>
            </w:r>
          </w:p>
        </w:tc>
        <w:tc>
          <w:tcPr>
            <w:tcW w:w="1275" w:type="dxa"/>
            <w:tcBorders>
              <w:top w:val="single" w:sz="8" w:space="0" w:color="2E74B5"/>
              <w:left w:val="single" w:sz="24" w:space="0" w:color="2E74B5"/>
              <w:bottom w:val="single" w:sz="8" w:space="0" w:color="2E74B5"/>
              <w:right w:val="single" w:sz="8" w:space="0" w:color="2E74B5"/>
            </w:tcBorders>
            <w:vAlign w:val="center"/>
          </w:tcPr>
          <w:p w14:paraId="201735CD" w14:textId="77777777" w:rsidR="00653391" w:rsidRPr="00F55D6F" w:rsidRDefault="00653391" w:rsidP="00653391">
            <w:pPr>
              <w:widowControl w:val="0"/>
              <w:jc w:val="center"/>
              <w:rPr>
                <w:rFonts w:ascii="Arial" w:hAnsi="Arial" w:cs="Arial"/>
              </w:rPr>
            </w:pPr>
            <w:r w:rsidRPr="00F55D6F">
              <w:rPr>
                <w:rFonts w:ascii="Arial" w:hAnsi="Arial" w:cs="Arial"/>
              </w:rPr>
              <w:t>250</w:t>
            </w:r>
          </w:p>
        </w:tc>
        <w:tc>
          <w:tcPr>
            <w:tcW w:w="1276" w:type="dxa"/>
            <w:tcBorders>
              <w:top w:val="single" w:sz="8" w:space="0" w:color="2E74B5"/>
              <w:left w:val="single" w:sz="8" w:space="0" w:color="2E74B5"/>
              <w:bottom w:val="single" w:sz="8" w:space="0" w:color="2E74B5"/>
              <w:right w:val="single" w:sz="8" w:space="0" w:color="2E74B5"/>
            </w:tcBorders>
            <w:vAlign w:val="center"/>
          </w:tcPr>
          <w:p w14:paraId="3577CDC5" w14:textId="77777777" w:rsidR="00653391" w:rsidRPr="00F55D6F" w:rsidRDefault="00653391" w:rsidP="00653391">
            <w:pPr>
              <w:widowControl w:val="0"/>
              <w:jc w:val="center"/>
              <w:rPr>
                <w:rFonts w:ascii="Arial" w:hAnsi="Arial" w:cs="Arial"/>
              </w:rPr>
            </w:pPr>
            <w:r w:rsidRPr="00F55D6F">
              <w:rPr>
                <w:rFonts w:ascii="Arial" w:hAnsi="Arial" w:cs="Arial"/>
              </w:rPr>
              <w:t>325</w:t>
            </w:r>
          </w:p>
        </w:tc>
        <w:tc>
          <w:tcPr>
            <w:tcW w:w="1134" w:type="dxa"/>
            <w:tcBorders>
              <w:top w:val="single" w:sz="8" w:space="0" w:color="2E74B5"/>
              <w:left w:val="single" w:sz="8" w:space="0" w:color="2E74B5"/>
              <w:bottom w:val="single" w:sz="8" w:space="0" w:color="2E74B5"/>
              <w:right w:val="single" w:sz="8" w:space="0" w:color="2E74B5"/>
            </w:tcBorders>
            <w:vAlign w:val="center"/>
          </w:tcPr>
          <w:p w14:paraId="501DBF4E" w14:textId="77777777" w:rsidR="00653391" w:rsidRPr="00F55D6F" w:rsidRDefault="00653391" w:rsidP="00653391">
            <w:pPr>
              <w:widowControl w:val="0"/>
              <w:jc w:val="center"/>
              <w:rPr>
                <w:rFonts w:ascii="Arial" w:hAnsi="Arial" w:cs="Arial"/>
              </w:rPr>
            </w:pPr>
            <w:r w:rsidRPr="00F55D6F">
              <w:rPr>
                <w:rFonts w:ascii="Arial" w:hAnsi="Arial" w:cs="Arial"/>
              </w:rPr>
              <w:t>280</w:t>
            </w:r>
          </w:p>
        </w:tc>
        <w:tc>
          <w:tcPr>
            <w:tcW w:w="1276" w:type="dxa"/>
            <w:tcBorders>
              <w:top w:val="single" w:sz="8" w:space="0" w:color="2E74B5"/>
              <w:left w:val="single" w:sz="8" w:space="0" w:color="2E74B5"/>
              <w:bottom w:val="single" w:sz="8" w:space="0" w:color="2E74B5"/>
              <w:right w:val="single" w:sz="8" w:space="0" w:color="2E74B5"/>
            </w:tcBorders>
            <w:vAlign w:val="center"/>
          </w:tcPr>
          <w:p w14:paraId="2040EAC8" w14:textId="77777777" w:rsidR="00653391" w:rsidRPr="00F55D6F" w:rsidRDefault="00653391" w:rsidP="00653391">
            <w:pPr>
              <w:widowControl w:val="0"/>
              <w:jc w:val="center"/>
              <w:rPr>
                <w:rFonts w:ascii="Arial" w:hAnsi="Arial" w:cs="Arial"/>
              </w:rPr>
            </w:pPr>
            <w:r w:rsidRPr="00F55D6F">
              <w:rPr>
                <w:rFonts w:ascii="Arial" w:hAnsi="Arial" w:cs="Arial"/>
              </w:rPr>
              <w:t>285</w:t>
            </w:r>
          </w:p>
        </w:tc>
        <w:tc>
          <w:tcPr>
            <w:tcW w:w="992" w:type="dxa"/>
            <w:tcBorders>
              <w:top w:val="single" w:sz="8" w:space="0" w:color="2E74B5"/>
              <w:left w:val="single" w:sz="8" w:space="0" w:color="2E74B5"/>
              <w:bottom w:val="single" w:sz="8" w:space="0" w:color="2E74B5"/>
              <w:right w:val="single" w:sz="8" w:space="0" w:color="2E74B5"/>
            </w:tcBorders>
            <w:vAlign w:val="center"/>
          </w:tcPr>
          <w:p w14:paraId="757BAD28" w14:textId="77777777" w:rsidR="00653391" w:rsidRPr="00F55D6F" w:rsidRDefault="00653391" w:rsidP="00653391">
            <w:pPr>
              <w:widowControl w:val="0"/>
              <w:jc w:val="center"/>
              <w:rPr>
                <w:rFonts w:ascii="Arial" w:hAnsi="Arial" w:cs="Arial"/>
              </w:rPr>
            </w:pPr>
            <w:r w:rsidRPr="00F55D6F">
              <w:rPr>
                <w:rFonts w:ascii="Arial" w:hAnsi="Arial" w:cs="Arial"/>
              </w:rPr>
              <w:t>20</w:t>
            </w:r>
          </w:p>
        </w:tc>
        <w:tc>
          <w:tcPr>
            <w:tcW w:w="992" w:type="dxa"/>
            <w:tcBorders>
              <w:top w:val="single" w:sz="8" w:space="0" w:color="2E74B5"/>
              <w:left w:val="single" w:sz="8" w:space="0" w:color="2E74B5"/>
              <w:bottom w:val="single" w:sz="8" w:space="0" w:color="2E74B5"/>
              <w:right w:val="single" w:sz="8" w:space="0" w:color="2E74B5"/>
            </w:tcBorders>
            <w:vAlign w:val="center"/>
          </w:tcPr>
          <w:p w14:paraId="24AEC1B5" w14:textId="77777777" w:rsidR="00653391" w:rsidRPr="00F55D6F" w:rsidRDefault="00653391" w:rsidP="00653391">
            <w:pPr>
              <w:widowControl w:val="0"/>
              <w:jc w:val="center"/>
              <w:rPr>
                <w:rFonts w:ascii="Arial" w:hAnsi="Arial" w:cs="Arial"/>
              </w:rPr>
            </w:pPr>
            <w:r w:rsidRPr="00F55D6F">
              <w:rPr>
                <w:rFonts w:ascii="Arial" w:hAnsi="Arial" w:cs="Arial"/>
              </w:rPr>
              <w:t>5700</w:t>
            </w:r>
          </w:p>
        </w:tc>
        <w:tc>
          <w:tcPr>
            <w:tcW w:w="1276" w:type="dxa"/>
            <w:tcBorders>
              <w:top w:val="single" w:sz="8" w:space="0" w:color="2E74B5"/>
              <w:left w:val="single" w:sz="8" w:space="0" w:color="2E74B5"/>
              <w:bottom w:val="single" w:sz="8" w:space="0" w:color="2E74B5"/>
              <w:right w:val="single" w:sz="24" w:space="0" w:color="2E74B5"/>
            </w:tcBorders>
            <w:vAlign w:val="center"/>
          </w:tcPr>
          <w:p w14:paraId="5F49FF10" w14:textId="77777777" w:rsidR="00653391" w:rsidRPr="00F55D6F" w:rsidRDefault="00653391" w:rsidP="00653391">
            <w:pPr>
              <w:widowControl w:val="0"/>
              <w:jc w:val="center"/>
              <w:rPr>
                <w:rFonts w:ascii="Arial" w:hAnsi="Arial" w:cs="Arial"/>
              </w:rPr>
            </w:pPr>
            <w:r w:rsidRPr="00F55D6F">
              <w:rPr>
                <w:rFonts w:ascii="Arial" w:hAnsi="Arial" w:cs="Arial"/>
              </w:rPr>
              <w:t>3</w:t>
            </w:r>
          </w:p>
        </w:tc>
      </w:tr>
      <w:tr w:rsidR="00653391" w:rsidRPr="00F55D6F" w14:paraId="42BDAB41" w14:textId="77777777" w:rsidTr="00F55D6F">
        <w:tc>
          <w:tcPr>
            <w:tcW w:w="1668" w:type="dxa"/>
            <w:tcBorders>
              <w:top w:val="single" w:sz="24" w:space="0" w:color="2E74B5"/>
              <w:left w:val="single" w:sz="24" w:space="0" w:color="2E74B5"/>
              <w:bottom w:val="single" w:sz="24" w:space="0" w:color="2E74B5"/>
              <w:right w:val="single" w:sz="24" w:space="0" w:color="2E74B5"/>
            </w:tcBorders>
            <w:vAlign w:val="center"/>
          </w:tcPr>
          <w:p w14:paraId="6AB8A08C" w14:textId="77777777" w:rsidR="00653391" w:rsidRPr="00F55D6F" w:rsidRDefault="00653391" w:rsidP="00653391">
            <w:pPr>
              <w:widowControl w:val="0"/>
              <w:jc w:val="center"/>
              <w:rPr>
                <w:rFonts w:ascii="Arial" w:hAnsi="Arial" w:cs="Arial"/>
              </w:rPr>
            </w:pPr>
            <w:r w:rsidRPr="00F55D6F">
              <w:rPr>
                <w:rFonts w:ascii="Arial" w:hAnsi="Arial" w:cs="Arial"/>
                <w:b/>
              </w:rPr>
              <w:t>TOTAL</w:t>
            </w:r>
          </w:p>
        </w:tc>
        <w:tc>
          <w:tcPr>
            <w:tcW w:w="1275" w:type="dxa"/>
            <w:tcBorders>
              <w:top w:val="single" w:sz="8" w:space="0" w:color="2E74B5"/>
              <w:left w:val="single" w:sz="24" w:space="0" w:color="2E74B5"/>
              <w:bottom w:val="single" w:sz="24" w:space="0" w:color="2E74B5"/>
              <w:right w:val="single" w:sz="8" w:space="0" w:color="2E74B5"/>
            </w:tcBorders>
            <w:vAlign w:val="center"/>
          </w:tcPr>
          <w:p w14:paraId="47F40CE6" w14:textId="77777777" w:rsidR="00653391" w:rsidRPr="00F55D6F" w:rsidRDefault="00653391" w:rsidP="00653391">
            <w:pPr>
              <w:widowControl w:val="0"/>
              <w:jc w:val="center"/>
              <w:rPr>
                <w:rFonts w:ascii="Arial" w:hAnsi="Arial" w:cs="Arial"/>
              </w:rPr>
            </w:pPr>
          </w:p>
        </w:tc>
        <w:tc>
          <w:tcPr>
            <w:tcW w:w="1276" w:type="dxa"/>
            <w:tcBorders>
              <w:top w:val="single" w:sz="8" w:space="0" w:color="2E74B5"/>
              <w:left w:val="single" w:sz="8" w:space="0" w:color="2E74B5"/>
              <w:bottom w:val="single" w:sz="24" w:space="0" w:color="2E74B5"/>
              <w:right w:val="single" w:sz="8" w:space="0" w:color="2E74B5"/>
            </w:tcBorders>
            <w:vAlign w:val="center"/>
          </w:tcPr>
          <w:p w14:paraId="789FBEEC" w14:textId="77777777" w:rsidR="00653391" w:rsidRPr="00F55D6F" w:rsidRDefault="00653391" w:rsidP="00653391">
            <w:pPr>
              <w:widowControl w:val="0"/>
              <w:jc w:val="center"/>
              <w:rPr>
                <w:rFonts w:ascii="Arial" w:hAnsi="Arial" w:cs="Arial"/>
              </w:rPr>
            </w:pPr>
          </w:p>
        </w:tc>
        <w:tc>
          <w:tcPr>
            <w:tcW w:w="1134" w:type="dxa"/>
            <w:tcBorders>
              <w:top w:val="single" w:sz="8" w:space="0" w:color="2E74B5"/>
              <w:left w:val="single" w:sz="8" w:space="0" w:color="2E74B5"/>
              <w:bottom w:val="single" w:sz="24" w:space="0" w:color="2E74B5"/>
              <w:right w:val="single" w:sz="8" w:space="0" w:color="2E74B5"/>
            </w:tcBorders>
            <w:vAlign w:val="center"/>
          </w:tcPr>
          <w:p w14:paraId="236C6F1A" w14:textId="77777777" w:rsidR="00653391" w:rsidRPr="00F55D6F" w:rsidRDefault="00653391" w:rsidP="00653391">
            <w:pPr>
              <w:widowControl w:val="0"/>
              <w:jc w:val="center"/>
              <w:rPr>
                <w:rFonts w:ascii="Arial" w:hAnsi="Arial" w:cs="Arial"/>
              </w:rPr>
            </w:pPr>
          </w:p>
        </w:tc>
        <w:tc>
          <w:tcPr>
            <w:tcW w:w="1276" w:type="dxa"/>
            <w:tcBorders>
              <w:top w:val="single" w:sz="8" w:space="0" w:color="2E74B5"/>
              <w:left w:val="single" w:sz="8" w:space="0" w:color="2E74B5"/>
              <w:bottom w:val="single" w:sz="24" w:space="0" w:color="2E74B5"/>
              <w:right w:val="single" w:sz="8" w:space="0" w:color="2E74B5"/>
            </w:tcBorders>
            <w:vAlign w:val="center"/>
          </w:tcPr>
          <w:p w14:paraId="11EF0C98" w14:textId="77777777" w:rsidR="00653391" w:rsidRPr="00F55D6F" w:rsidRDefault="00653391" w:rsidP="00653391">
            <w:pPr>
              <w:widowControl w:val="0"/>
              <w:jc w:val="center"/>
              <w:rPr>
                <w:rFonts w:ascii="Arial" w:hAnsi="Arial" w:cs="Arial"/>
              </w:rPr>
            </w:pPr>
            <w:r w:rsidRPr="00F55D6F">
              <w:rPr>
                <w:rFonts w:ascii="Arial" w:hAnsi="Arial" w:cs="Arial"/>
              </w:rPr>
              <w:t>1055</w:t>
            </w:r>
          </w:p>
        </w:tc>
        <w:tc>
          <w:tcPr>
            <w:tcW w:w="992" w:type="dxa"/>
            <w:tcBorders>
              <w:top w:val="single" w:sz="8" w:space="0" w:color="2E74B5"/>
              <w:left w:val="single" w:sz="8" w:space="0" w:color="2E74B5"/>
              <w:bottom w:val="single" w:sz="24" w:space="0" w:color="2E74B5"/>
              <w:right w:val="single" w:sz="8" w:space="0" w:color="2E74B5"/>
            </w:tcBorders>
            <w:vAlign w:val="center"/>
          </w:tcPr>
          <w:p w14:paraId="1AC2D606" w14:textId="77777777" w:rsidR="00653391" w:rsidRPr="00F55D6F" w:rsidRDefault="00653391" w:rsidP="00653391">
            <w:pPr>
              <w:widowControl w:val="0"/>
              <w:jc w:val="center"/>
              <w:rPr>
                <w:rFonts w:ascii="Arial" w:hAnsi="Arial" w:cs="Arial"/>
              </w:rPr>
            </w:pPr>
          </w:p>
        </w:tc>
        <w:tc>
          <w:tcPr>
            <w:tcW w:w="992" w:type="dxa"/>
            <w:tcBorders>
              <w:top w:val="single" w:sz="8" w:space="0" w:color="2E74B5"/>
              <w:left w:val="single" w:sz="8" w:space="0" w:color="2E74B5"/>
              <w:bottom w:val="single" w:sz="24" w:space="0" w:color="2E74B5"/>
              <w:right w:val="single" w:sz="8" w:space="0" w:color="2E74B5"/>
            </w:tcBorders>
            <w:vAlign w:val="center"/>
          </w:tcPr>
          <w:p w14:paraId="3F995D80" w14:textId="77777777" w:rsidR="00653391" w:rsidRPr="00F55D6F" w:rsidRDefault="00653391" w:rsidP="00653391">
            <w:pPr>
              <w:widowControl w:val="0"/>
              <w:jc w:val="center"/>
              <w:rPr>
                <w:rFonts w:ascii="Arial" w:hAnsi="Arial" w:cs="Arial"/>
              </w:rPr>
            </w:pPr>
            <w:r w:rsidRPr="00F55D6F">
              <w:rPr>
                <w:rFonts w:ascii="Arial" w:hAnsi="Arial" w:cs="Arial"/>
              </w:rPr>
              <w:t>14940</w:t>
            </w:r>
          </w:p>
        </w:tc>
        <w:tc>
          <w:tcPr>
            <w:tcW w:w="1276" w:type="dxa"/>
            <w:tcBorders>
              <w:top w:val="single" w:sz="8" w:space="0" w:color="2E74B5"/>
              <w:left w:val="single" w:sz="8" w:space="0" w:color="2E74B5"/>
              <w:bottom w:val="single" w:sz="24" w:space="0" w:color="2E74B5"/>
              <w:right w:val="single" w:sz="24" w:space="0" w:color="2E74B5"/>
            </w:tcBorders>
            <w:vAlign w:val="center"/>
          </w:tcPr>
          <w:p w14:paraId="79A4CF9D" w14:textId="77777777" w:rsidR="00653391" w:rsidRPr="00F55D6F" w:rsidRDefault="00653391" w:rsidP="00653391">
            <w:pPr>
              <w:widowControl w:val="0"/>
              <w:jc w:val="center"/>
              <w:rPr>
                <w:rFonts w:ascii="Arial" w:hAnsi="Arial" w:cs="Arial"/>
              </w:rPr>
            </w:pPr>
          </w:p>
        </w:tc>
      </w:tr>
    </w:tbl>
    <w:p w14:paraId="015FA1C7" w14:textId="77777777" w:rsidR="008E2CD0" w:rsidRPr="00F55D6F" w:rsidRDefault="008E2CD0">
      <w:pPr>
        <w:ind w:left="720"/>
        <w:rPr>
          <w:rFonts w:ascii="Arial" w:hAnsi="Arial" w:cs="Arial"/>
        </w:rPr>
      </w:pPr>
      <w:bookmarkStart w:id="443" w:name="_1pnqt7ye63to" w:colFirst="0" w:colLast="0"/>
      <w:bookmarkEnd w:id="443"/>
    </w:p>
    <w:p w14:paraId="4CCDF582" w14:textId="77777777" w:rsidR="008E2CD0" w:rsidRPr="00F55D6F" w:rsidRDefault="00E61C7E" w:rsidP="00F55D6F">
      <w:pPr>
        <w:ind w:left="720"/>
        <w:jc w:val="both"/>
        <w:rPr>
          <w:rFonts w:ascii="Arial" w:hAnsi="Arial" w:cs="Arial"/>
          <w:sz w:val="20"/>
        </w:rPr>
      </w:pPr>
      <w:bookmarkStart w:id="444" w:name="_w1clcbl9nl4z" w:colFirst="0" w:colLast="0"/>
      <w:bookmarkEnd w:id="444"/>
      <w:r w:rsidRPr="00F55D6F">
        <w:rPr>
          <w:rFonts w:ascii="Arial" w:hAnsi="Arial" w:cs="Arial"/>
          <w:szCs w:val="24"/>
        </w:rPr>
        <w:t>*El esfuerzo se estima con un valor numérico del 1 al 3, siendo el 1 un nivel de esfuerzo bajo y el 3 un nivel de esfuerzo alto.</w:t>
      </w:r>
    </w:p>
    <w:p w14:paraId="14504822" w14:textId="77777777" w:rsidR="008E2CD0" w:rsidRPr="00F55D6F" w:rsidRDefault="00E61C7E" w:rsidP="00F55D6F">
      <w:pPr>
        <w:ind w:left="720"/>
        <w:jc w:val="both"/>
        <w:rPr>
          <w:rFonts w:ascii="Arial" w:hAnsi="Arial" w:cs="Arial"/>
          <w:sz w:val="20"/>
        </w:rPr>
      </w:pPr>
      <w:bookmarkStart w:id="445" w:name="_88tvsvv52ng" w:colFirst="0" w:colLast="0"/>
      <w:bookmarkEnd w:id="445"/>
      <w:r w:rsidRPr="00F55D6F">
        <w:rPr>
          <w:rFonts w:ascii="Arial" w:hAnsi="Arial" w:cs="Arial"/>
          <w:szCs w:val="24"/>
        </w:rPr>
        <w:t>*Utilizaremos LDC como variable de estimación (basado en la cantidad).</w:t>
      </w:r>
    </w:p>
    <w:p w14:paraId="66EBFF5D" w14:textId="77777777" w:rsidR="008E2CD0" w:rsidRPr="00F55D6F" w:rsidRDefault="00E61C7E" w:rsidP="00F55D6F">
      <w:pPr>
        <w:ind w:left="720"/>
        <w:jc w:val="both"/>
        <w:rPr>
          <w:rFonts w:ascii="Arial" w:hAnsi="Arial" w:cs="Arial"/>
          <w:sz w:val="20"/>
        </w:rPr>
      </w:pPr>
      <w:bookmarkStart w:id="446" w:name="_ig4srsx3z4w5" w:colFirst="0" w:colLast="0"/>
      <w:bookmarkEnd w:id="446"/>
      <w:r w:rsidRPr="00F55D6F">
        <w:rPr>
          <w:rFonts w:ascii="Arial" w:hAnsi="Arial" w:cs="Arial"/>
          <w:szCs w:val="24"/>
        </w:rPr>
        <w:t>*En la tarifa de €/LCD se incluyen todas las actividades necesarias para realizar el proyecto.</w:t>
      </w:r>
    </w:p>
    <w:p w14:paraId="06B089C6" w14:textId="77777777" w:rsidR="008E2CD0" w:rsidRPr="00F55D6F" w:rsidRDefault="00E61C7E" w:rsidP="00F55D6F">
      <w:pPr>
        <w:ind w:left="720"/>
        <w:jc w:val="both"/>
        <w:rPr>
          <w:rFonts w:ascii="Arial" w:hAnsi="Arial" w:cs="Arial"/>
          <w:sz w:val="20"/>
        </w:rPr>
      </w:pPr>
      <w:bookmarkStart w:id="447" w:name="_pzwrfskw2epr" w:colFirst="0" w:colLast="0"/>
      <w:bookmarkEnd w:id="447"/>
      <w:r w:rsidRPr="00F55D6F">
        <w:rPr>
          <w:rFonts w:ascii="Arial" w:hAnsi="Arial" w:cs="Arial"/>
          <w:szCs w:val="24"/>
        </w:rPr>
        <w:t>*El coste se estima en Euros (€).</w:t>
      </w:r>
    </w:p>
    <w:p w14:paraId="3DA2357D" w14:textId="77777777" w:rsidR="008E2CD0" w:rsidRPr="00F55D6F" w:rsidRDefault="008E2CD0">
      <w:pPr>
        <w:ind w:left="720"/>
        <w:rPr>
          <w:rFonts w:ascii="Arial" w:hAnsi="Arial" w:cs="Arial"/>
        </w:rPr>
      </w:pPr>
      <w:bookmarkStart w:id="448" w:name="_26in1rg" w:colFirst="0" w:colLast="0"/>
      <w:bookmarkEnd w:id="448"/>
    </w:p>
    <w:p w14:paraId="12EADDF8" w14:textId="018447C2" w:rsidR="008E2CD0" w:rsidRPr="00F55D6F" w:rsidRDefault="00E61C7E" w:rsidP="007C7B94">
      <w:pPr>
        <w:pStyle w:val="Ttulo2"/>
        <w:numPr>
          <w:ilvl w:val="1"/>
          <w:numId w:val="30"/>
        </w:numPr>
        <w:pPrChange w:id="449" w:author="Jennifer" w:date="2016-12-13T23:05:00Z">
          <w:pPr>
            <w:numPr>
              <w:ilvl w:val="1"/>
              <w:numId w:val="2"/>
            </w:numPr>
            <w:ind w:left="420"/>
          </w:pPr>
        </w:pPrChange>
      </w:pPr>
      <w:bookmarkStart w:id="450" w:name="_fxohukyngwyc" w:colFirst="0" w:colLast="0"/>
      <w:bookmarkStart w:id="451" w:name="_Toc469434663"/>
      <w:bookmarkEnd w:id="450"/>
      <w:r w:rsidRPr="00F55D6F">
        <w:t>Estimaciones de esfuerzo, coste y duración</w:t>
      </w:r>
      <w:bookmarkEnd w:id="451"/>
    </w:p>
    <w:p w14:paraId="5752399A" w14:textId="77777777" w:rsidR="008E2CD0" w:rsidRPr="00F55D6F" w:rsidRDefault="00E61C7E">
      <w:pPr>
        <w:ind w:left="720"/>
        <w:rPr>
          <w:rFonts w:ascii="Arial" w:hAnsi="Arial" w:cs="Arial"/>
        </w:rPr>
      </w:pPr>
      <w:bookmarkStart w:id="452" w:name="_mcycjk4mrfzm" w:colFirst="0" w:colLast="0"/>
      <w:bookmarkEnd w:id="452"/>
      <w:r w:rsidRPr="00F55D6F">
        <w:rPr>
          <w:rFonts w:ascii="Arial" w:hAnsi="Arial" w:cs="Arial"/>
          <w:color w:val="000000"/>
        </w:rPr>
        <w:t>Para la estimación del esfuerzo no utilizaremos ninguna técnica parametrizada debido a la falta de experiencia para calcular ciertas constantes de estos métodos de estimación de esfuerzo.</w:t>
      </w:r>
    </w:p>
    <w:p w14:paraId="08789FDE" w14:textId="77777777" w:rsidR="008E2CD0" w:rsidRPr="00A458DA" w:rsidRDefault="00E61C7E" w:rsidP="00A458DA">
      <w:pPr>
        <w:pStyle w:val="Prrafodelista"/>
        <w:numPr>
          <w:ilvl w:val="0"/>
          <w:numId w:val="18"/>
        </w:numPr>
        <w:rPr>
          <w:rFonts w:ascii="Arial" w:hAnsi="Arial" w:cs="Arial"/>
        </w:rPr>
      </w:pPr>
      <w:bookmarkStart w:id="453" w:name="_g4a76piwy2hv" w:colFirst="0" w:colLast="0"/>
      <w:bookmarkEnd w:id="453"/>
      <w:r w:rsidRPr="00DD0F1D">
        <w:rPr>
          <w:rFonts w:ascii="Arial" w:hAnsi="Arial" w:cs="Arial"/>
          <w:color w:val="000000"/>
          <w:u w:val="single"/>
          <w:rPrChange w:id="454" w:author="Jennifer" w:date="2016-12-13T23:21:00Z">
            <w:rPr>
              <w:rFonts w:ascii="Arial" w:hAnsi="Arial" w:cs="Arial"/>
              <w:color w:val="000000"/>
            </w:rPr>
          </w:rPrChange>
        </w:rPr>
        <w:t>Recursos de equipo:</w:t>
      </w:r>
      <w:r w:rsidRPr="00A458DA">
        <w:rPr>
          <w:rFonts w:ascii="Arial" w:hAnsi="Arial" w:cs="Arial"/>
          <w:color w:val="000000"/>
        </w:rPr>
        <w:t xml:space="preserve"> 11 personas.</w:t>
      </w:r>
    </w:p>
    <w:p w14:paraId="1699AFBD" w14:textId="3E2E7168" w:rsidR="008E2CD0" w:rsidRPr="00A458DA" w:rsidRDefault="00E61C7E" w:rsidP="00A458DA">
      <w:pPr>
        <w:pStyle w:val="Prrafodelista"/>
        <w:numPr>
          <w:ilvl w:val="0"/>
          <w:numId w:val="18"/>
        </w:numPr>
        <w:tabs>
          <w:tab w:val="clear" w:pos="708"/>
          <w:tab w:val="left" w:pos="714"/>
        </w:tabs>
        <w:rPr>
          <w:rFonts w:ascii="Arial" w:hAnsi="Arial" w:cs="Arial"/>
        </w:rPr>
      </w:pPr>
      <w:bookmarkStart w:id="455" w:name="_a8awi0trvzi" w:colFirst="0" w:colLast="0"/>
      <w:bookmarkEnd w:id="455"/>
      <w:del w:id="456" w:author="Jennifer" w:date="2016-12-13T23:21:00Z">
        <w:r w:rsidRPr="00DD0F1D" w:rsidDel="00DD0F1D">
          <w:rPr>
            <w:rFonts w:ascii="Arial" w:hAnsi="Arial" w:cs="Arial"/>
            <w:color w:val="000000"/>
            <w:u w:val="single"/>
            <w:rPrChange w:id="457" w:author="Jennifer" w:date="2016-12-13T23:21:00Z">
              <w:rPr>
                <w:rFonts w:ascii="Arial" w:hAnsi="Arial" w:cs="Arial"/>
                <w:color w:val="000000"/>
              </w:rPr>
            </w:rPrChange>
          </w:rPr>
          <w:delText>Productividad</w:delText>
        </w:r>
        <w:r w:rsidRPr="00A458DA" w:rsidDel="00DD0F1D">
          <w:rPr>
            <w:rFonts w:ascii="Arial" w:hAnsi="Arial" w:cs="Arial"/>
            <w:color w:val="000000"/>
          </w:rPr>
          <w:delText xml:space="preserve"> </w:delText>
        </w:r>
      </w:del>
      <w:ins w:id="458" w:author="Jennifer" w:date="2016-12-13T23:21:00Z">
        <w:r w:rsidR="00DD0F1D" w:rsidRPr="00DD0F1D">
          <w:rPr>
            <w:rFonts w:ascii="Arial" w:hAnsi="Arial" w:cs="Arial"/>
            <w:color w:val="000000"/>
            <w:u w:val="single"/>
            <w:rPrChange w:id="459" w:author="Jennifer" w:date="2016-12-13T23:21:00Z">
              <w:rPr>
                <w:rFonts w:ascii="Arial" w:hAnsi="Arial" w:cs="Arial"/>
                <w:color w:val="000000"/>
                <w:u w:val="single"/>
              </w:rPr>
            </w:rPrChange>
          </w:rPr>
          <w:t>Productividad</w:t>
        </w:r>
        <w:r w:rsidR="00DD0F1D" w:rsidRPr="00A458DA">
          <w:rPr>
            <w:rFonts w:ascii="Arial" w:hAnsi="Arial" w:cs="Arial"/>
            <w:color w:val="000000"/>
          </w:rPr>
          <w:t>:</w:t>
        </w:r>
      </w:ins>
      <w:del w:id="460" w:author="Jennifer" w:date="2016-12-13T23:21:00Z">
        <w:r w:rsidRPr="00A458DA" w:rsidDel="00DD0F1D">
          <w:rPr>
            <w:rFonts w:ascii="Arial" w:hAnsi="Arial" w:cs="Arial"/>
            <w:color w:val="000000"/>
          </w:rPr>
          <w:delText>=</w:delText>
        </w:r>
      </w:del>
      <w:r w:rsidRPr="00A458DA">
        <w:rPr>
          <w:rFonts w:ascii="Arial" w:hAnsi="Arial" w:cs="Arial"/>
          <w:color w:val="000000"/>
        </w:rPr>
        <w:t xml:space="preserve"> 60 LDC</w:t>
      </w:r>
      <w:r w:rsidR="00A458DA" w:rsidRPr="00A458DA">
        <w:rPr>
          <w:rFonts w:ascii="Arial" w:hAnsi="Arial" w:cs="Arial"/>
          <w:color w:val="000000"/>
        </w:rPr>
        <w:t>/ (</w:t>
      </w:r>
      <w:r w:rsidRPr="00A458DA">
        <w:rPr>
          <w:rFonts w:ascii="Arial" w:hAnsi="Arial" w:cs="Arial"/>
          <w:color w:val="000000"/>
        </w:rPr>
        <w:t>Mes x persona) es una unidad basada en la cantidad de líneas capaces de  hacer una persona en un mes trabajando 8h mensuales (2 horas semanales). Con la siguiente fórmula estimaremos el esfuerzo en personas x mes basándonos en la anterior unidad y las LDC totales del proyecto.</w:t>
      </w:r>
    </w:p>
    <w:p w14:paraId="20F79FF5" w14:textId="6D0AD4FF" w:rsidR="008E2CD0" w:rsidRPr="00A458DA" w:rsidRDefault="00E61C7E" w:rsidP="00A458DA">
      <w:pPr>
        <w:pStyle w:val="Prrafodelista"/>
        <w:numPr>
          <w:ilvl w:val="0"/>
          <w:numId w:val="18"/>
        </w:numPr>
        <w:rPr>
          <w:rFonts w:ascii="Arial" w:hAnsi="Arial" w:cs="Arial"/>
        </w:rPr>
      </w:pPr>
      <w:bookmarkStart w:id="461" w:name="_jgx1zp8syhce" w:colFirst="0" w:colLast="0"/>
      <w:bookmarkEnd w:id="461"/>
      <w:r w:rsidRPr="00DD0F1D">
        <w:rPr>
          <w:rFonts w:ascii="Arial" w:hAnsi="Arial" w:cs="Arial"/>
          <w:color w:val="000000"/>
          <w:u w:val="single"/>
          <w:rPrChange w:id="462" w:author="Jennifer" w:date="2016-12-13T23:21:00Z">
            <w:rPr>
              <w:rFonts w:ascii="Arial" w:hAnsi="Arial" w:cs="Arial"/>
              <w:color w:val="000000"/>
            </w:rPr>
          </w:rPrChange>
        </w:rPr>
        <w:t xml:space="preserve">Esfuerzo </w:t>
      </w:r>
      <w:del w:id="463" w:author="Jennifer" w:date="2016-12-13T23:21:00Z">
        <w:r w:rsidRPr="00A458DA" w:rsidDel="00DD0F1D">
          <w:rPr>
            <w:rFonts w:ascii="Arial" w:hAnsi="Arial" w:cs="Arial"/>
            <w:color w:val="000000"/>
          </w:rPr>
          <w:delText xml:space="preserve">= </w:delText>
        </w:r>
      </w:del>
      <w:ins w:id="464" w:author="Jennifer" w:date="2016-12-13T23:21:00Z">
        <w:r w:rsidR="00DD0F1D">
          <w:rPr>
            <w:rFonts w:ascii="Arial" w:hAnsi="Arial" w:cs="Arial"/>
            <w:color w:val="000000"/>
          </w:rPr>
          <w:t>:</w:t>
        </w:r>
        <w:r w:rsidR="00DD0F1D" w:rsidRPr="00A458DA">
          <w:rPr>
            <w:rFonts w:ascii="Arial" w:hAnsi="Arial" w:cs="Arial"/>
            <w:color w:val="000000"/>
          </w:rPr>
          <w:t xml:space="preserve"> </w:t>
        </w:r>
      </w:ins>
      <w:r w:rsidRPr="00A458DA">
        <w:rPr>
          <w:rFonts w:ascii="Arial" w:hAnsi="Arial" w:cs="Arial"/>
          <w:color w:val="000000"/>
        </w:rPr>
        <w:t xml:space="preserve">∑ </w:t>
      </w:r>
      <w:r w:rsidR="00A458DA" w:rsidRPr="00A458DA">
        <w:rPr>
          <w:rFonts w:ascii="Arial" w:hAnsi="Arial" w:cs="Arial"/>
          <w:color w:val="000000"/>
        </w:rPr>
        <w:t>[LDC</w:t>
      </w:r>
      <w:r w:rsidRPr="00A458DA">
        <w:rPr>
          <w:rFonts w:ascii="Arial" w:hAnsi="Arial" w:cs="Arial"/>
          <w:color w:val="000000"/>
        </w:rPr>
        <w:t xml:space="preserve">  /  (LDC/</w:t>
      </w:r>
      <w:r w:rsidR="00A458DA" w:rsidRPr="00A458DA">
        <w:rPr>
          <w:rFonts w:ascii="Arial" w:hAnsi="Arial" w:cs="Arial"/>
          <w:color w:val="000000"/>
        </w:rPr>
        <w:t xml:space="preserve"> </w:t>
      </w:r>
      <w:r w:rsidRPr="00A458DA">
        <w:rPr>
          <w:rFonts w:ascii="Arial" w:hAnsi="Arial" w:cs="Arial"/>
          <w:color w:val="000000"/>
        </w:rPr>
        <w:t>(Mes x persona)) ] de cada tarea =</w:t>
      </w:r>
    </w:p>
    <w:p w14:paraId="56C0399E" w14:textId="77777777" w:rsidR="008E2CD0" w:rsidRPr="00F55D6F" w:rsidRDefault="00A458DA">
      <w:pPr>
        <w:ind w:left="720"/>
        <w:rPr>
          <w:rFonts w:ascii="Arial" w:hAnsi="Arial" w:cs="Arial"/>
        </w:rPr>
      </w:pPr>
      <w:bookmarkStart w:id="465" w:name="_dsklfui7mglf" w:colFirst="0" w:colLast="0"/>
      <w:bookmarkEnd w:id="465"/>
      <w:r>
        <w:rPr>
          <w:rFonts w:ascii="Arial" w:hAnsi="Arial" w:cs="Arial"/>
          <w:color w:val="000000"/>
        </w:rPr>
        <w:tab/>
      </w:r>
      <w:r w:rsidR="00E61C7E" w:rsidRPr="00F55D6F">
        <w:rPr>
          <w:rFonts w:ascii="Arial" w:hAnsi="Arial" w:cs="Arial"/>
          <w:color w:val="000000"/>
        </w:rPr>
        <w:t>156 / 60 + 212 / 60 + 212 / 60+ 190 / 60+ 285 / 60 = 17,6 personas x mes</w:t>
      </w:r>
    </w:p>
    <w:p w14:paraId="276F4468" w14:textId="77777777" w:rsidR="008E2CD0" w:rsidRPr="00F55D6F" w:rsidRDefault="00E61C7E">
      <w:pPr>
        <w:ind w:left="720"/>
        <w:rPr>
          <w:rFonts w:ascii="Arial" w:hAnsi="Arial" w:cs="Arial"/>
          <w:sz w:val="20"/>
        </w:rPr>
      </w:pPr>
      <w:bookmarkStart w:id="466" w:name="_78zcz4c6qys4" w:colFirst="0" w:colLast="0"/>
      <w:bookmarkEnd w:id="466"/>
      <w:r w:rsidRPr="00F55D6F">
        <w:rPr>
          <w:rFonts w:ascii="Arial" w:hAnsi="Arial" w:cs="Arial"/>
          <w:color w:val="000000"/>
          <w:szCs w:val="24"/>
        </w:rPr>
        <w:t>Por otro lado el coste será el calculado en la tabla superior (14940€). De esta forma cobraremos por el precio de nuestras LDC ya que no habrá costes en nuevas herramientas de desarrollo u otros.</w:t>
      </w:r>
    </w:p>
    <w:p w14:paraId="72A013BC" w14:textId="77777777" w:rsidR="008E2CD0" w:rsidRPr="00A458DA" w:rsidRDefault="00E61C7E" w:rsidP="00A458DA">
      <w:pPr>
        <w:pStyle w:val="Prrafodelista"/>
        <w:numPr>
          <w:ilvl w:val="0"/>
          <w:numId w:val="18"/>
        </w:numPr>
        <w:rPr>
          <w:rFonts w:ascii="Arial" w:hAnsi="Arial" w:cs="Arial"/>
        </w:rPr>
      </w:pPr>
      <w:bookmarkStart w:id="467" w:name="_idrjj442z8gh" w:colFirst="0" w:colLast="0"/>
      <w:bookmarkEnd w:id="467"/>
      <w:r w:rsidRPr="00A458DA">
        <w:rPr>
          <w:rFonts w:ascii="Arial" w:hAnsi="Arial" w:cs="Arial"/>
          <w:color w:val="000000"/>
          <w:u w:val="single"/>
        </w:rPr>
        <w:lastRenderedPageBreak/>
        <w:t xml:space="preserve">Duración(teórica): </w:t>
      </w:r>
      <w:r w:rsidRPr="00A458DA">
        <w:rPr>
          <w:rFonts w:ascii="Arial" w:hAnsi="Arial" w:cs="Arial"/>
          <w:color w:val="000000"/>
        </w:rPr>
        <w:t xml:space="preserve">17,6 personas x mes / 11 personas que forman el equipo de desarrollo = 1,6 meses (diseño, código y pruebas) + 4 meses (requisitos, </w:t>
      </w:r>
      <w:r w:rsidR="00A458DA">
        <w:rPr>
          <w:rFonts w:ascii="Arial" w:hAnsi="Arial" w:cs="Arial"/>
          <w:color w:val="000000"/>
        </w:rPr>
        <w:t>SRS</w:t>
      </w:r>
      <w:r w:rsidRPr="00A458DA">
        <w:rPr>
          <w:rFonts w:ascii="Arial" w:hAnsi="Arial" w:cs="Arial"/>
          <w:color w:val="000000"/>
        </w:rPr>
        <w:t xml:space="preserve"> y plan de proyecto) = 5,6 meses</w:t>
      </w:r>
      <w:bookmarkStart w:id="468" w:name="_fenacbo0jayx" w:colFirst="0" w:colLast="0"/>
      <w:bookmarkEnd w:id="468"/>
    </w:p>
    <w:p w14:paraId="0221F7DB" w14:textId="77777777" w:rsidR="008E2CD0" w:rsidRPr="00A458DA" w:rsidRDefault="00E61C7E" w:rsidP="00A458DA">
      <w:pPr>
        <w:tabs>
          <w:tab w:val="clear" w:pos="708"/>
        </w:tabs>
        <w:ind w:left="1418"/>
        <w:rPr>
          <w:rFonts w:ascii="Arial" w:hAnsi="Arial" w:cs="Arial"/>
        </w:rPr>
      </w:pPr>
      <w:bookmarkStart w:id="469" w:name="_bhgpitdk1g5" w:colFirst="0" w:colLast="0"/>
      <w:bookmarkEnd w:id="469"/>
      <w:r w:rsidRPr="00A458DA">
        <w:rPr>
          <w:rFonts w:ascii="Arial" w:hAnsi="Arial" w:cs="Arial"/>
          <w:color w:val="000000"/>
        </w:rPr>
        <w:t>Dichas estimaciones realmente están basadas en la productividad, la cual actualmente es poco fiable al no estar fundamentada en suficiente tiempo de trabajo como para que represente fielmente la realidad. Por ello hemos hecho otra estimación del esfuerzo y duración basada en la planificación temporal:</w:t>
      </w:r>
    </w:p>
    <w:p w14:paraId="6C2E370A" w14:textId="77777777" w:rsidR="008E2CD0" w:rsidRPr="00A458DA" w:rsidRDefault="00E61C7E" w:rsidP="00A458DA">
      <w:pPr>
        <w:pStyle w:val="Prrafodelista"/>
        <w:numPr>
          <w:ilvl w:val="0"/>
          <w:numId w:val="18"/>
        </w:numPr>
        <w:rPr>
          <w:rFonts w:ascii="Arial" w:hAnsi="Arial" w:cs="Arial"/>
        </w:rPr>
      </w:pPr>
      <w:bookmarkStart w:id="470" w:name="_d0nd5tma2zmb" w:colFirst="0" w:colLast="0"/>
      <w:bookmarkEnd w:id="470"/>
      <w:r w:rsidRPr="00A458DA">
        <w:rPr>
          <w:rFonts w:ascii="Arial" w:hAnsi="Arial" w:cs="Arial"/>
          <w:color w:val="000000"/>
          <w:u w:val="single"/>
        </w:rPr>
        <w:t>Duración:</w:t>
      </w:r>
      <w:r w:rsidRPr="00A458DA">
        <w:rPr>
          <w:rFonts w:ascii="Arial" w:hAnsi="Arial" w:cs="Arial"/>
          <w:color w:val="000000"/>
        </w:rPr>
        <w:t xml:space="preserve"> 6 meses aproximadamente</w:t>
      </w:r>
    </w:p>
    <w:p w14:paraId="44027A77" w14:textId="77777777" w:rsidR="008E2CD0" w:rsidRPr="00A458DA" w:rsidRDefault="00E61C7E" w:rsidP="00A458DA">
      <w:pPr>
        <w:pStyle w:val="Prrafodelista"/>
        <w:numPr>
          <w:ilvl w:val="0"/>
          <w:numId w:val="18"/>
        </w:numPr>
        <w:rPr>
          <w:rFonts w:ascii="Arial" w:hAnsi="Arial" w:cs="Arial"/>
        </w:rPr>
      </w:pPr>
      <w:bookmarkStart w:id="471" w:name="_pyuyp6p067b1" w:colFirst="0" w:colLast="0"/>
      <w:bookmarkEnd w:id="471"/>
      <w:r w:rsidRPr="00A458DA">
        <w:rPr>
          <w:rFonts w:ascii="Arial" w:hAnsi="Arial" w:cs="Arial"/>
          <w:color w:val="000000"/>
          <w:u w:val="single"/>
        </w:rPr>
        <w:t>Esfuerzo:</w:t>
      </w:r>
      <w:r w:rsidRPr="00A458DA">
        <w:rPr>
          <w:rFonts w:ascii="Arial" w:hAnsi="Arial" w:cs="Arial"/>
          <w:color w:val="000000"/>
        </w:rPr>
        <w:t xml:space="preserve"> 11 personas/mes</w:t>
      </w:r>
    </w:p>
    <w:p w14:paraId="2E20ED24" w14:textId="77777777" w:rsidR="008E2CD0" w:rsidRPr="00F55D6F" w:rsidRDefault="00E61C7E">
      <w:pPr>
        <w:rPr>
          <w:rFonts w:ascii="Arial" w:hAnsi="Arial" w:cs="Arial"/>
        </w:rPr>
      </w:pPr>
      <w:bookmarkStart w:id="472" w:name="_t0p2utml1iin" w:colFirst="0" w:colLast="0"/>
      <w:bookmarkEnd w:id="472"/>
      <w:r w:rsidRPr="00A458DA">
        <w:rPr>
          <w:rFonts w:ascii="Arial" w:hAnsi="Arial" w:cs="Arial"/>
          <w:color w:val="000000"/>
        </w:rPr>
        <w:tab/>
      </w:r>
      <w:bookmarkStart w:id="473" w:name="_lp1lvh2b68j4" w:colFirst="0" w:colLast="0"/>
      <w:bookmarkStart w:id="474" w:name="_lnxbz9" w:colFirst="0" w:colLast="0"/>
      <w:bookmarkStart w:id="475" w:name="_35nkun2" w:colFirst="0" w:colLast="0"/>
      <w:bookmarkEnd w:id="473"/>
      <w:bookmarkEnd w:id="474"/>
      <w:bookmarkEnd w:id="475"/>
    </w:p>
    <w:p w14:paraId="4036439D" w14:textId="57EC4911" w:rsidR="008E2CD0" w:rsidRPr="00F55D6F" w:rsidRDefault="00E61C7E" w:rsidP="007C7B94">
      <w:pPr>
        <w:pStyle w:val="Ttulo1"/>
        <w:numPr>
          <w:ilvl w:val="0"/>
          <w:numId w:val="14"/>
        </w:numPr>
        <w:pPrChange w:id="476" w:author="Jennifer" w:date="2016-12-13T23:06:00Z">
          <w:pPr>
            <w:numPr>
              <w:numId w:val="2"/>
            </w:numPr>
            <w:ind w:left="360" w:hanging="360"/>
          </w:pPr>
        </w:pPrChange>
      </w:pPr>
      <w:bookmarkStart w:id="477" w:name="_Toc469434664"/>
      <w:r w:rsidRPr="00F55D6F">
        <w:t xml:space="preserve">Estrategia </w:t>
      </w:r>
      <w:r w:rsidR="00653391" w:rsidRPr="00F55D6F">
        <w:t>de gestión del riesgo</w:t>
      </w:r>
      <w:bookmarkEnd w:id="477"/>
    </w:p>
    <w:p w14:paraId="7CCCA716" w14:textId="558B600B" w:rsidR="008E2CD0" w:rsidRPr="00F55D6F" w:rsidRDefault="00E61C7E" w:rsidP="007C7B94">
      <w:pPr>
        <w:pStyle w:val="Ttulo2"/>
        <w:numPr>
          <w:ilvl w:val="1"/>
          <w:numId w:val="14"/>
        </w:numPr>
        <w:pPrChange w:id="478" w:author="Jennifer" w:date="2016-12-13T23:07:00Z">
          <w:pPr>
            <w:numPr>
              <w:ilvl w:val="1"/>
              <w:numId w:val="2"/>
            </w:numPr>
            <w:ind w:left="420"/>
          </w:pPr>
        </w:pPrChange>
      </w:pPr>
      <w:bookmarkStart w:id="479" w:name="_bw9hbiz2toim" w:colFirst="0" w:colLast="0"/>
      <w:bookmarkStart w:id="480" w:name="_Toc469434665"/>
      <w:bookmarkEnd w:id="479"/>
      <w:r w:rsidRPr="00F55D6F">
        <w:t>Análisis del riesgo</w:t>
      </w:r>
      <w:bookmarkEnd w:id="480"/>
    </w:p>
    <w:p w14:paraId="5232FB04" w14:textId="77777777" w:rsidR="008E2CD0" w:rsidRPr="00F55D6F" w:rsidRDefault="00E61C7E">
      <w:pPr>
        <w:ind w:left="405"/>
        <w:rPr>
          <w:rFonts w:ascii="Arial" w:hAnsi="Arial" w:cs="Arial"/>
        </w:rPr>
      </w:pPr>
      <w:r w:rsidRPr="00F55D6F">
        <w:rPr>
          <w:rFonts w:ascii="Arial" w:hAnsi="Arial" w:cs="Arial"/>
        </w:rPr>
        <w:t>El proyecto será supervisado desde un primer momento para poder evitar futuros riesgos. Eso nos ayudará a que los riesgos que en un principio no se tuvieron en cuenta, y que  podrían llegar a  ser problemáticos para el funcionamiento y desarrollo de este, estén bajo control y en la lista de planificación.</w:t>
      </w:r>
    </w:p>
    <w:p w14:paraId="08D4A465" w14:textId="77777777" w:rsidR="008E2CD0" w:rsidRPr="00F55D6F" w:rsidRDefault="00E61C7E">
      <w:pPr>
        <w:ind w:left="405"/>
        <w:rPr>
          <w:rFonts w:ascii="Arial" w:hAnsi="Arial" w:cs="Arial"/>
        </w:rPr>
      </w:pPr>
      <w:r w:rsidRPr="00F55D6F">
        <w:rPr>
          <w:rFonts w:ascii="Arial" w:hAnsi="Arial" w:cs="Arial"/>
        </w:rPr>
        <w:t>Por consiguiente, en el proyecto se acomodará a la estrategia proactiva, la cual nos servirá durante el desarrollo de este, para solucionar eficientemente y con rapidez los problemas que vayan surgiendo y que se planificaron con antelación antes de ponerlo en marcha.</w:t>
      </w:r>
    </w:p>
    <w:p w14:paraId="60B3654C" w14:textId="77777777" w:rsidR="008E2CD0" w:rsidRPr="00F55D6F" w:rsidRDefault="00E61C7E">
      <w:pPr>
        <w:ind w:left="405"/>
        <w:rPr>
          <w:rFonts w:ascii="Arial" w:hAnsi="Arial" w:cs="Arial"/>
        </w:rPr>
      </w:pPr>
      <w:r w:rsidRPr="00F55D6F">
        <w:rPr>
          <w:rFonts w:ascii="Arial" w:hAnsi="Arial" w:cs="Arial"/>
        </w:rPr>
        <w:t>Además, detallaremos una serie de planes de contingencia, que se irán ampliando con el análisis continuo de los riesgos a medida que se desarrolla el proyecto.</w:t>
      </w:r>
    </w:p>
    <w:p w14:paraId="5D41EDB3" w14:textId="493A0827" w:rsidR="008E2CD0" w:rsidRPr="00F55D6F" w:rsidRDefault="00E61C7E" w:rsidP="007C7B94">
      <w:pPr>
        <w:pStyle w:val="Ttulo2"/>
        <w:numPr>
          <w:ilvl w:val="1"/>
          <w:numId w:val="14"/>
        </w:numPr>
        <w:pPrChange w:id="481" w:author="Jennifer" w:date="2016-12-13T23:07:00Z">
          <w:pPr>
            <w:numPr>
              <w:ilvl w:val="1"/>
              <w:numId w:val="2"/>
            </w:numPr>
            <w:ind w:left="420"/>
          </w:pPr>
        </w:pPrChange>
      </w:pPr>
      <w:bookmarkStart w:id="482" w:name="_2rxx6fralhem" w:colFirst="0" w:colLast="0"/>
      <w:bookmarkStart w:id="483" w:name="_Toc469434666"/>
      <w:bookmarkEnd w:id="482"/>
      <w:r w:rsidRPr="00F55D6F">
        <w:t>Estudio de los riesgos</w:t>
      </w:r>
      <w:bookmarkEnd w:id="483"/>
    </w:p>
    <w:p w14:paraId="4548C4BE" w14:textId="77777777" w:rsidR="008E2CD0" w:rsidRPr="00F55D6F" w:rsidRDefault="00E61C7E">
      <w:pPr>
        <w:ind w:left="429"/>
        <w:rPr>
          <w:rFonts w:ascii="Arial" w:hAnsi="Arial" w:cs="Arial"/>
        </w:rPr>
      </w:pPr>
      <w:bookmarkStart w:id="484" w:name="_gwwwhnfd4zlr" w:colFirst="0" w:colLast="0"/>
      <w:bookmarkEnd w:id="484"/>
      <w:r w:rsidRPr="00F55D6F">
        <w:rPr>
          <w:rFonts w:ascii="Arial" w:hAnsi="Arial" w:cs="Arial"/>
        </w:rPr>
        <w:t>En el estudio de riesgo nos encargamos de planificar las posibles contingencias. Para nuestra aplicación existen varios tipos: riesgos relacionados con el proyecto , en concreto con la planificación de este, del personal y de los requisitos; los riesgos técnicos que pueden frenar el desarrollo del software, como lo son los requisitos y la incertidumbre a la hora de implementar.</w:t>
      </w:r>
    </w:p>
    <w:p w14:paraId="13B08943" w14:textId="77777777" w:rsidR="008E2CD0" w:rsidRPr="00F55D6F" w:rsidRDefault="00E61C7E">
      <w:pPr>
        <w:ind w:left="429"/>
        <w:rPr>
          <w:rFonts w:ascii="Arial" w:hAnsi="Arial" w:cs="Arial"/>
        </w:rPr>
      </w:pPr>
      <w:bookmarkStart w:id="485" w:name="_twssnu8rchk5" w:colFirst="0" w:colLast="0"/>
      <w:bookmarkEnd w:id="485"/>
      <w:r w:rsidRPr="00F55D6F">
        <w:rPr>
          <w:rFonts w:ascii="Arial" w:hAnsi="Arial" w:cs="Arial"/>
        </w:rPr>
        <w:t>A medida que avance el proyecto necesitaremos concretar ciertas tareas las cuales acarrearán otras más complejas necesarias para el desarrollo del proyecto. Por lo que la línea de desarrollo general o planificación acabará por dividirse y moderarse para efectuar estos cambios.</w:t>
      </w:r>
    </w:p>
    <w:p w14:paraId="768E99D1" w14:textId="77777777" w:rsidR="008E2CD0" w:rsidRPr="00F55D6F" w:rsidRDefault="00E61C7E">
      <w:pPr>
        <w:ind w:left="405"/>
        <w:rPr>
          <w:rFonts w:ascii="Arial" w:hAnsi="Arial" w:cs="Arial"/>
        </w:rPr>
      </w:pPr>
      <w:r w:rsidRPr="00F55D6F">
        <w:rPr>
          <w:rFonts w:ascii="Arial" w:hAnsi="Arial" w:cs="Arial"/>
        </w:rPr>
        <w:t>A lo largo del proyecto podría darse el caso de que alguno de los miembros lo abandonara, obligando al resto de integrantes a asumir la parte del trabajo que les correspondía. Esto provocaría un retraso general por lo que no se cumpliría la planificación temporal establecida.</w:t>
      </w:r>
    </w:p>
    <w:p w14:paraId="57AFD5E5" w14:textId="77777777" w:rsidR="008E2CD0" w:rsidRPr="00F55D6F" w:rsidRDefault="00E61C7E">
      <w:pPr>
        <w:ind w:left="405"/>
        <w:rPr>
          <w:rFonts w:ascii="Arial" w:hAnsi="Arial" w:cs="Arial"/>
        </w:rPr>
      </w:pPr>
      <w:r w:rsidRPr="00F55D6F">
        <w:rPr>
          <w:rFonts w:ascii="Arial" w:hAnsi="Arial" w:cs="Arial"/>
        </w:rPr>
        <w:lastRenderedPageBreak/>
        <w:t>Por último, en la relación de riesgos del proyecto, los requisitos están basados en la idea de que es un proyecto que no acabará, en un principio, con salida al mercado, por lo que muchos de los requisitos que se encuentran en el SRS no serán suficientes y , por otro lado, estos tampoco son tan concretos como deberían ser a la hora de crear la aplicación, ya que, se ajusta a la capacidad de trabajo y conocimientos de los integrantes del proyecto, que todavía es muy limitado.</w:t>
      </w:r>
    </w:p>
    <w:p w14:paraId="0FAD8C7C" w14:textId="77777777" w:rsidR="008E2CD0" w:rsidRPr="00F55D6F" w:rsidRDefault="00E61C7E">
      <w:pPr>
        <w:ind w:left="405"/>
        <w:rPr>
          <w:rFonts w:ascii="Arial" w:hAnsi="Arial" w:cs="Arial"/>
        </w:rPr>
      </w:pPr>
      <w:r w:rsidRPr="00F55D6F">
        <w:rPr>
          <w:rFonts w:ascii="Arial" w:hAnsi="Arial" w:cs="Arial"/>
        </w:rPr>
        <w:t>Otro tipo de riesgos a tener en cuenta son los técnicos, primordialmente por nuestra capacidad de programación y de visión del proyecto. A la hora de implementar el desarrollo software de nuestra aplicación habría que considerar la programación gráfica, que a estas alturas del proyecto no podemos definir. De nuevo, los requisitos del software no están del todo concretados para poder desarrollar de forma correcta la aplicación.</w:t>
      </w:r>
    </w:p>
    <w:p w14:paraId="0FF31FCE" w14:textId="77777777" w:rsidR="008E2CD0" w:rsidRPr="00F55D6F" w:rsidRDefault="008E2CD0">
      <w:pPr>
        <w:rPr>
          <w:rFonts w:ascii="Arial" w:hAnsi="Arial" w:cs="Arial"/>
        </w:rPr>
      </w:pPr>
      <w:bookmarkStart w:id="486" w:name="_44sinio" w:colFirst="0" w:colLast="0"/>
      <w:bookmarkEnd w:id="486"/>
    </w:p>
    <w:p w14:paraId="7D17E27F" w14:textId="04E19A3B" w:rsidR="008E2CD0" w:rsidRPr="00F55D6F" w:rsidRDefault="00E61C7E" w:rsidP="007C7B94">
      <w:pPr>
        <w:pStyle w:val="Ttulo2"/>
        <w:numPr>
          <w:ilvl w:val="1"/>
          <w:numId w:val="14"/>
        </w:numPr>
        <w:pPrChange w:id="487" w:author="Jennifer" w:date="2016-12-13T23:07:00Z">
          <w:pPr>
            <w:numPr>
              <w:ilvl w:val="1"/>
              <w:numId w:val="2"/>
            </w:numPr>
            <w:ind w:left="420"/>
          </w:pPr>
        </w:pPrChange>
      </w:pPr>
      <w:bookmarkStart w:id="488" w:name="_2jxsxqh" w:colFirst="0" w:colLast="0"/>
      <w:bookmarkStart w:id="489" w:name="_Toc469434667"/>
      <w:bookmarkEnd w:id="488"/>
      <w:r w:rsidRPr="00F55D6F">
        <w:t>Plan de gestión del riesgo</w:t>
      </w:r>
      <w:bookmarkEnd w:id="489"/>
    </w:p>
    <w:p w14:paraId="185918FA" w14:textId="124FE84A" w:rsidR="008E2CD0" w:rsidRPr="00F55D6F" w:rsidRDefault="00E61C7E" w:rsidP="007C7B94">
      <w:pPr>
        <w:pStyle w:val="Ttulo3"/>
        <w:numPr>
          <w:ilvl w:val="2"/>
          <w:numId w:val="14"/>
        </w:numPr>
        <w:pPrChange w:id="490" w:author="Jennifer" w:date="2016-12-13T23:08:00Z">
          <w:pPr/>
        </w:pPrChange>
      </w:pPr>
      <w:bookmarkStart w:id="491" w:name="_vt947pfmz8dl" w:colFirst="0" w:colLast="0"/>
      <w:bookmarkEnd w:id="491"/>
      <w:del w:id="492" w:author="Jennifer" w:date="2016-12-13T23:08:00Z">
        <w:r w:rsidRPr="00F55D6F" w:rsidDel="007C7B94">
          <w:tab/>
        </w:r>
      </w:del>
      <w:bookmarkStart w:id="493" w:name="_Toc469434668"/>
      <w:r w:rsidRPr="007C7B94">
        <w:rPr>
          <w:color w:val="auto"/>
          <w:rPrChange w:id="494" w:author="Jennifer" w:date="2016-12-13T23:05:00Z">
            <w:rPr>
              <w:b/>
            </w:rPr>
          </w:rPrChange>
        </w:rPr>
        <w:t>Introducción</w:t>
      </w:r>
      <w:bookmarkEnd w:id="493"/>
    </w:p>
    <w:p w14:paraId="2D1FE598" w14:textId="77777777" w:rsidR="008E2CD0" w:rsidRPr="00F55D6F" w:rsidRDefault="00E61C7E">
      <w:pPr>
        <w:ind w:left="720"/>
        <w:rPr>
          <w:rFonts w:ascii="Arial" w:hAnsi="Arial" w:cs="Arial"/>
        </w:rPr>
      </w:pPr>
      <w:r w:rsidRPr="00F55D6F">
        <w:rPr>
          <w:rFonts w:ascii="Arial" w:hAnsi="Arial" w:cs="Arial"/>
        </w:rPr>
        <w:t>Para llevar a cabo este plan usaremos el plan RSGR, donde se recoge la información esencial sobre el proceso de gestión del riesgo. El RSGR es el conjunto de planes de reducción, supervisión y gestión del riesgo.</w:t>
      </w:r>
    </w:p>
    <w:p w14:paraId="3BB7C997" w14:textId="74668692" w:rsidR="008E2CD0" w:rsidRPr="00F55D6F" w:rsidRDefault="00E61C7E" w:rsidP="007C7B94">
      <w:pPr>
        <w:pStyle w:val="Ttulo3"/>
        <w:numPr>
          <w:ilvl w:val="2"/>
          <w:numId w:val="14"/>
        </w:numPr>
        <w:pPrChange w:id="495" w:author="Jennifer" w:date="2016-12-13T23:08:00Z">
          <w:pPr>
            <w:numPr>
              <w:numId w:val="1"/>
            </w:numPr>
            <w:ind w:left="1440" w:hanging="360"/>
            <w:contextualSpacing/>
          </w:pPr>
        </w:pPrChange>
      </w:pPr>
      <w:bookmarkStart w:id="496" w:name="_Toc469434669"/>
      <w:r w:rsidRPr="00F55D6F">
        <w:t>Priorización de riesgos del proyecto</w:t>
      </w:r>
      <w:bookmarkEnd w:id="496"/>
    </w:p>
    <w:p w14:paraId="14BD89BD" w14:textId="77777777" w:rsidR="008E2CD0" w:rsidRPr="00F55D6F" w:rsidRDefault="00E61C7E" w:rsidP="00653391">
      <w:pPr>
        <w:ind w:left="851"/>
        <w:rPr>
          <w:rFonts w:ascii="Arial" w:hAnsi="Arial" w:cs="Arial"/>
        </w:rPr>
      </w:pPr>
      <w:r w:rsidRPr="00F55D6F">
        <w:rPr>
          <w:rFonts w:ascii="Arial" w:hAnsi="Arial" w:cs="Arial"/>
          <w:color w:val="000000"/>
        </w:rPr>
        <w:t>Los riesgos a destacar del proyecto son: deficiencia del personal, falta de comunicación y organización a la hora de realizar reuniones, ausencia de integrantes, mala implementación de la aplicación, falta de información en cuanto a los requisitos.</w:t>
      </w:r>
    </w:p>
    <w:p w14:paraId="4659D002" w14:textId="317E6753" w:rsidR="008E2CD0" w:rsidRPr="00F55D6F" w:rsidRDefault="00E61C7E" w:rsidP="007C7B94">
      <w:pPr>
        <w:pStyle w:val="Ttulo3"/>
        <w:numPr>
          <w:ilvl w:val="2"/>
          <w:numId w:val="14"/>
        </w:numPr>
        <w:pPrChange w:id="497" w:author="Jennifer" w:date="2016-12-13T23:08:00Z">
          <w:pPr>
            <w:numPr>
              <w:numId w:val="1"/>
            </w:numPr>
            <w:ind w:left="1440" w:hanging="360"/>
            <w:contextualSpacing/>
          </w:pPr>
        </w:pPrChange>
      </w:pPr>
      <w:bookmarkStart w:id="498" w:name="_Toc469434670"/>
      <w:r w:rsidRPr="00F55D6F">
        <w:t>Reducción, supervisión y gestión del riesgo</w:t>
      </w:r>
      <w:bookmarkEnd w:id="498"/>
    </w:p>
    <w:p w14:paraId="7E8DA6FA" w14:textId="77777777" w:rsidR="008E2CD0" w:rsidRPr="00F55D6F" w:rsidRDefault="00E61C7E" w:rsidP="00653391">
      <w:pPr>
        <w:ind w:left="851"/>
        <w:rPr>
          <w:rFonts w:ascii="Arial" w:hAnsi="Arial" w:cs="Arial"/>
        </w:rPr>
      </w:pPr>
      <w:r w:rsidRPr="00F55D6F">
        <w:rPr>
          <w:rFonts w:ascii="Arial" w:hAnsi="Arial" w:cs="Arial"/>
          <w:color w:val="000000"/>
        </w:rPr>
        <w:t>Por cada riesgo hay que realizar su planificación:</w:t>
      </w:r>
    </w:p>
    <w:p w14:paraId="1B4BC540" w14:textId="77777777" w:rsidR="008E2CD0" w:rsidRPr="00B7587B" w:rsidRDefault="00E61C7E" w:rsidP="00653391">
      <w:pPr>
        <w:ind w:left="851"/>
        <w:rPr>
          <w:rFonts w:ascii="Arial" w:hAnsi="Arial" w:cs="Arial"/>
          <w:b/>
        </w:rPr>
      </w:pPr>
      <w:r w:rsidRPr="00B7587B">
        <w:rPr>
          <w:rFonts w:ascii="Arial" w:hAnsi="Arial" w:cs="Arial"/>
          <w:b/>
          <w:color w:val="000000"/>
        </w:rPr>
        <w:t>Deficiencia personal:</w:t>
      </w:r>
    </w:p>
    <w:p w14:paraId="44DAE89D" w14:textId="12831B1F" w:rsidR="008E2CD0" w:rsidRPr="00B7587B" w:rsidRDefault="00E61C7E" w:rsidP="00B7587B">
      <w:pPr>
        <w:pStyle w:val="Prrafodelista"/>
        <w:numPr>
          <w:ilvl w:val="0"/>
          <w:numId w:val="19"/>
        </w:numPr>
        <w:rPr>
          <w:rFonts w:ascii="Arial" w:hAnsi="Arial" w:cs="Arial"/>
        </w:rPr>
      </w:pPr>
      <w:r w:rsidRPr="00B7587B">
        <w:rPr>
          <w:rFonts w:ascii="Arial" w:hAnsi="Arial" w:cs="Arial"/>
          <w:color w:val="000000"/>
          <w:u w:val="single"/>
        </w:rPr>
        <w:t>Reducción:</w:t>
      </w:r>
      <w:r w:rsidRPr="00B7587B">
        <w:rPr>
          <w:rFonts w:ascii="Arial" w:hAnsi="Arial" w:cs="Arial"/>
          <w:color w:val="000000"/>
        </w:rPr>
        <w:t xml:space="preserve"> Para evitar una situación de descontrol como por ejemplo, con el reparto de tareas que cada miembro debe realizar  o la jerarquía a seguir, se nombrará desde un primer momento a un jefe para que controle a los trabajadores y las tareas que estos deberán realizar. </w:t>
      </w:r>
    </w:p>
    <w:p w14:paraId="1D1AAA00" w14:textId="127EA696" w:rsidR="008E2CD0" w:rsidRPr="00B7587B" w:rsidRDefault="00E61C7E" w:rsidP="00B7587B">
      <w:pPr>
        <w:pStyle w:val="Prrafodelista"/>
        <w:numPr>
          <w:ilvl w:val="0"/>
          <w:numId w:val="19"/>
        </w:numPr>
        <w:rPr>
          <w:rFonts w:ascii="Arial" w:hAnsi="Arial" w:cs="Arial"/>
        </w:rPr>
      </w:pPr>
      <w:r w:rsidRPr="00B7587B">
        <w:rPr>
          <w:rFonts w:ascii="Arial" w:hAnsi="Arial" w:cs="Arial"/>
          <w:color w:val="000000"/>
          <w:u w:val="single"/>
        </w:rPr>
        <w:t>Supervisión:</w:t>
      </w:r>
      <w:r w:rsidRPr="00B7587B">
        <w:rPr>
          <w:rFonts w:ascii="Arial" w:hAnsi="Arial" w:cs="Arial"/>
          <w:color w:val="000000"/>
        </w:rPr>
        <w:t xml:space="preserve"> Se observaría el entorno para ver si los métodos aplicados en el plan de reducción funcionan.</w:t>
      </w:r>
    </w:p>
    <w:p w14:paraId="22F8891C" w14:textId="5FA02D01" w:rsidR="008E2CD0" w:rsidRPr="00B7587B" w:rsidRDefault="00E61C7E" w:rsidP="00B7587B">
      <w:pPr>
        <w:pStyle w:val="Prrafodelista"/>
        <w:numPr>
          <w:ilvl w:val="0"/>
          <w:numId w:val="19"/>
        </w:numPr>
        <w:rPr>
          <w:rFonts w:ascii="Arial" w:hAnsi="Arial" w:cs="Arial"/>
        </w:rPr>
      </w:pPr>
      <w:r w:rsidRPr="00B7587B">
        <w:rPr>
          <w:rFonts w:ascii="Arial" w:hAnsi="Arial" w:cs="Arial"/>
          <w:color w:val="000000"/>
          <w:u w:val="single"/>
        </w:rPr>
        <w:t xml:space="preserve">Gestión del riesgo: </w:t>
      </w:r>
      <w:r w:rsidRPr="00B7587B">
        <w:rPr>
          <w:rFonts w:ascii="Arial" w:hAnsi="Arial" w:cs="Arial"/>
          <w:color w:val="000000"/>
        </w:rPr>
        <w:t xml:space="preserve">En este punto del plan aplicaríamos el back-up que ya habíamos pensado en el plan de reducción, el cual sería establecer otro jefe u otro tipo de jerarquía para mejorar la forma de trabajo. </w:t>
      </w:r>
    </w:p>
    <w:p w14:paraId="33B0B91C" w14:textId="77777777" w:rsidR="008E2CD0" w:rsidRPr="00B7587B" w:rsidRDefault="00E61C7E" w:rsidP="00653391">
      <w:pPr>
        <w:ind w:left="851"/>
        <w:rPr>
          <w:rFonts w:ascii="Arial" w:hAnsi="Arial" w:cs="Arial"/>
          <w:b/>
        </w:rPr>
      </w:pPr>
      <w:r w:rsidRPr="00B7587B">
        <w:rPr>
          <w:rFonts w:ascii="Arial" w:hAnsi="Arial" w:cs="Arial"/>
          <w:b/>
          <w:color w:val="000000"/>
        </w:rPr>
        <w:t>Ausencia de Integrantes:</w:t>
      </w:r>
    </w:p>
    <w:p w14:paraId="1DBA3B05" w14:textId="670AC933" w:rsidR="008E2CD0" w:rsidRPr="00B7587B" w:rsidRDefault="00E61C7E" w:rsidP="00B7587B">
      <w:pPr>
        <w:pStyle w:val="Prrafodelista"/>
        <w:numPr>
          <w:ilvl w:val="0"/>
          <w:numId w:val="21"/>
        </w:numPr>
        <w:tabs>
          <w:tab w:val="clear" w:pos="708"/>
        </w:tabs>
        <w:ind w:left="1276" w:firstLine="0"/>
        <w:rPr>
          <w:rFonts w:ascii="Arial" w:hAnsi="Arial" w:cs="Arial"/>
        </w:rPr>
      </w:pPr>
      <w:r w:rsidRPr="00B7587B">
        <w:rPr>
          <w:rFonts w:ascii="Arial" w:hAnsi="Arial" w:cs="Arial"/>
          <w:color w:val="000000"/>
          <w:u w:val="single"/>
        </w:rPr>
        <w:t>Reducción:</w:t>
      </w:r>
      <w:r w:rsidRPr="00B7587B">
        <w:rPr>
          <w:rFonts w:ascii="Arial" w:hAnsi="Arial" w:cs="Arial"/>
          <w:color w:val="000000"/>
        </w:rPr>
        <w:t xml:space="preserve"> Desde un primer momento se llevaría un control de las veces que están presentes los integrantes durante el proyecto y se les daría un </w:t>
      </w:r>
      <w:r w:rsidRPr="00B7587B">
        <w:rPr>
          <w:rFonts w:ascii="Arial" w:hAnsi="Arial" w:cs="Arial"/>
          <w:color w:val="000000"/>
        </w:rPr>
        <w:lastRenderedPageBreak/>
        <w:t>toque de atención si se ausentan reiteradas veces. Si se produce una ausencia de una semana o más se usaría el back-up.</w:t>
      </w:r>
    </w:p>
    <w:p w14:paraId="0C76EC1C" w14:textId="1D291DEC" w:rsidR="008E2CD0" w:rsidRPr="00B7587B" w:rsidRDefault="00E61C7E" w:rsidP="00B7587B">
      <w:pPr>
        <w:pStyle w:val="Prrafodelista"/>
        <w:numPr>
          <w:ilvl w:val="0"/>
          <w:numId w:val="21"/>
        </w:numPr>
        <w:tabs>
          <w:tab w:val="clear" w:pos="708"/>
          <w:tab w:val="left" w:pos="1276"/>
        </w:tabs>
        <w:ind w:left="1276" w:firstLine="0"/>
        <w:rPr>
          <w:rFonts w:ascii="Arial" w:hAnsi="Arial" w:cs="Arial"/>
        </w:rPr>
      </w:pPr>
      <w:r w:rsidRPr="00B7587B">
        <w:rPr>
          <w:rFonts w:ascii="Arial" w:hAnsi="Arial" w:cs="Arial"/>
          <w:color w:val="000000"/>
          <w:u w:val="single"/>
        </w:rPr>
        <w:t>Supervisión:</w:t>
      </w:r>
      <w:r w:rsidRPr="00B7587B">
        <w:rPr>
          <w:rFonts w:ascii="Arial" w:hAnsi="Arial" w:cs="Arial"/>
          <w:color w:val="000000"/>
        </w:rPr>
        <w:t xml:space="preserve"> Se comprobaría la frecuencia con la que estos integrantes se encuentran ausentes durante el proyecto. Si tuviera alguna enfermedad grave o algún documento oficial que le exculpara, se le darían unos días de “tregua”.</w:t>
      </w:r>
    </w:p>
    <w:p w14:paraId="494CB7FA" w14:textId="019F3156" w:rsidR="008E2CD0" w:rsidRPr="00B7587B" w:rsidRDefault="00E61C7E" w:rsidP="00B7587B">
      <w:pPr>
        <w:pStyle w:val="Prrafodelista"/>
        <w:numPr>
          <w:ilvl w:val="0"/>
          <w:numId w:val="21"/>
        </w:numPr>
        <w:tabs>
          <w:tab w:val="clear" w:pos="708"/>
        </w:tabs>
        <w:ind w:left="1276" w:firstLine="0"/>
        <w:rPr>
          <w:rFonts w:ascii="Arial" w:hAnsi="Arial" w:cs="Arial"/>
        </w:rPr>
      </w:pPr>
      <w:r w:rsidRPr="00B7587B">
        <w:rPr>
          <w:rFonts w:ascii="Arial" w:hAnsi="Arial" w:cs="Arial"/>
          <w:color w:val="000000"/>
          <w:u w:val="single"/>
        </w:rPr>
        <w:t>Gestión del riesgo:</w:t>
      </w:r>
      <w:r w:rsidRPr="00B7587B">
        <w:rPr>
          <w:rFonts w:ascii="Arial" w:hAnsi="Arial" w:cs="Arial"/>
          <w:color w:val="000000"/>
        </w:rPr>
        <w:t xml:space="preserve"> En el caso de que no apareciera casi por la zona de trabajo, no hubiera avanzado en el proyecto y fuera retrasado en general, ese integrante sería dado de baja inmediatamente.</w:t>
      </w:r>
    </w:p>
    <w:p w14:paraId="1F3AC871" w14:textId="77777777" w:rsidR="008E2CD0" w:rsidRPr="00B7587B" w:rsidRDefault="00E61C7E" w:rsidP="00653391">
      <w:pPr>
        <w:ind w:left="851"/>
        <w:rPr>
          <w:rFonts w:ascii="Arial" w:hAnsi="Arial" w:cs="Arial"/>
          <w:b/>
        </w:rPr>
      </w:pPr>
      <w:r w:rsidRPr="00B7587B">
        <w:rPr>
          <w:rFonts w:ascii="Arial" w:hAnsi="Arial" w:cs="Arial"/>
          <w:b/>
          <w:color w:val="000000"/>
        </w:rPr>
        <w:t>Mala implementación:</w:t>
      </w:r>
    </w:p>
    <w:p w14:paraId="2D2849A1" w14:textId="249EEFA1" w:rsidR="008E2CD0" w:rsidRPr="00B7587B" w:rsidRDefault="00E61C7E" w:rsidP="00B7587B">
      <w:pPr>
        <w:pStyle w:val="Prrafodelista"/>
        <w:numPr>
          <w:ilvl w:val="0"/>
          <w:numId w:val="22"/>
        </w:numPr>
        <w:rPr>
          <w:rFonts w:ascii="Arial" w:hAnsi="Arial" w:cs="Arial"/>
        </w:rPr>
      </w:pPr>
      <w:r w:rsidRPr="00B7587B">
        <w:rPr>
          <w:rFonts w:ascii="Arial" w:hAnsi="Arial" w:cs="Arial"/>
          <w:color w:val="000000"/>
          <w:u w:val="single"/>
        </w:rPr>
        <w:t>Reducción:</w:t>
      </w:r>
      <w:r w:rsidRPr="00B7587B">
        <w:rPr>
          <w:rFonts w:ascii="Arial" w:hAnsi="Arial" w:cs="Arial"/>
          <w:color w:val="000000"/>
        </w:rPr>
        <w:t xml:space="preserve"> Cada mes se intercambiarán los códigos del programa de la aplicación entre los distintos integrantes del grupo. Así será más fácil detectar posibles errores de funcionamiento e incluso podrán encontrar soluciones a algún problema que se hayan encontrado los otros integrantes. </w:t>
      </w:r>
    </w:p>
    <w:p w14:paraId="7D9D7043" w14:textId="005BCBE8" w:rsidR="008E2CD0" w:rsidRPr="00B7587B" w:rsidRDefault="00E61C7E" w:rsidP="00B7587B">
      <w:pPr>
        <w:pStyle w:val="Prrafodelista"/>
        <w:numPr>
          <w:ilvl w:val="0"/>
          <w:numId w:val="22"/>
        </w:numPr>
        <w:rPr>
          <w:rFonts w:ascii="Arial" w:hAnsi="Arial" w:cs="Arial"/>
        </w:rPr>
      </w:pPr>
      <w:r w:rsidRPr="00B7587B">
        <w:rPr>
          <w:rFonts w:ascii="Arial" w:hAnsi="Arial" w:cs="Arial"/>
          <w:color w:val="000000"/>
          <w:u w:val="single"/>
        </w:rPr>
        <w:t>Supervisión:</w:t>
      </w:r>
      <w:r w:rsidRPr="00B7587B">
        <w:rPr>
          <w:rFonts w:ascii="Arial" w:hAnsi="Arial" w:cs="Arial"/>
          <w:color w:val="000000"/>
        </w:rPr>
        <w:t xml:space="preserve"> Se realizará de esta manera durante todo el proyecto.</w:t>
      </w:r>
    </w:p>
    <w:p w14:paraId="1BE8C52F" w14:textId="5CAA43A5" w:rsidR="008E2CD0" w:rsidRPr="00B7587B" w:rsidRDefault="00E61C7E" w:rsidP="00B7587B">
      <w:pPr>
        <w:pStyle w:val="Prrafodelista"/>
        <w:numPr>
          <w:ilvl w:val="0"/>
          <w:numId w:val="22"/>
        </w:numPr>
        <w:rPr>
          <w:rFonts w:ascii="Arial" w:hAnsi="Arial" w:cs="Arial"/>
        </w:rPr>
      </w:pPr>
      <w:r w:rsidRPr="00B7587B">
        <w:rPr>
          <w:rFonts w:ascii="Arial" w:hAnsi="Arial" w:cs="Arial"/>
          <w:color w:val="000000"/>
          <w:u w:val="single"/>
        </w:rPr>
        <w:t>Gestión del riesgo:</w:t>
      </w:r>
      <w:r w:rsidRPr="00B7587B">
        <w:rPr>
          <w:rFonts w:ascii="Arial" w:hAnsi="Arial" w:cs="Arial"/>
          <w:color w:val="000000"/>
        </w:rPr>
        <w:t xml:space="preserve"> Si se les hubiera escapado algún error grave en la implementación, que es algo muy común, se realizaría una revisión en conjunto, con todos los miembros.</w:t>
      </w:r>
    </w:p>
    <w:p w14:paraId="4BE165E1" w14:textId="77777777" w:rsidR="008E2CD0" w:rsidRPr="00B7587B" w:rsidRDefault="00E61C7E" w:rsidP="00653391">
      <w:pPr>
        <w:ind w:left="851"/>
        <w:rPr>
          <w:rFonts w:ascii="Arial" w:hAnsi="Arial" w:cs="Arial"/>
          <w:b/>
        </w:rPr>
      </w:pPr>
      <w:r w:rsidRPr="00B7587B">
        <w:rPr>
          <w:rFonts w:ascii="Arial" w:hAnsi="Arial" w:cs="Arial"/>
          <w:b/>
          <w:color w:val="000000"/>
        </w:rPr>
        <w:t>Falta de información/comunicación:</w:t>
      </w:r>
    </w:p>
    <w:p w14:paraId="210E3F5C" w14:textId="0EA7250A" w:rsidR="008E2CD0" w:rsidRPr="00B7587B" w:rsidRDefault="00E61C7E" w:rsidP="00B7587B">
      <w:pPr>
        <w:pStyle w:val="Prrafodelista"/>
        <w:numPr>
          <w:ilvl w:val="0"/>
          <w:numId w:val="23"/>
        </w:numPr>
        <w:rPr>
          <w:rFonts w:ascii="Arial" w:hAnsi="Arial" w:cs="Arial"/>
        </w:rPr>
      </w:pPr>
      <w:r w:rsidRPr="00B7587B">
        <w:rPr>
          <w:rFonts w:ascii="Arial" w:hAnsi="Arial" w:cs="Arial"/>
          <w:color w:val="000000"/>
          <w:u w:val="single"/>
        </w:rPr>
        <w:t>Reducción:</w:t>
      </w:r>
      <w:r w:rsidRPr="00B7587B">
        <w:rPr>
          <w:rFonts w:ascii="Arial" w:hAnsi="Arial" w:cs="Arial"/>
          <w:color w:val="000000"/>
        </w:rPr>
        <w:t xml:space="preserve"> La falta de comunicación entre los integrantes del proyecto puede provocar, que se redacten mal los requisitos e incluso que se redacte mal una parte clave del proyecto por falta de información. Se haría un test cada período de tiempo, sobre los distintos apartados del proyecto y estos se comprobarían, para reducir al máximo posible los futuros errores que puedan surgir.</w:t>
      </w:r>
    </w:p>
    <w:p w14:paraId="3AA15F00" w14:textId="5E977F97" w:rsidR="008E2CD0" w:rsidRPr="00B7587B" w:rsidRDefault="00E61C7E" w:rsidP="00B7587B">
      <w:pPr>
        <w:pStyle w:val="Prrafodelista"/>
        <w:numPr>
          <w:ilvl w:val="0"/>
          <w:numId w:val="23"/>
        </w:numPr>
        <w:rPr>
          <w:rFonts w:ascii="Arial" w:hAnsi="Arial" w:cs="Arial"/>
        </w:rPr>
      </w:pPr>
      <w:r w:rsidRPr="00B7587B">
        <w:rPr>
          <w:rFonts w:ascii="Arial" w:hAnsi="Arial" w:cs="Arial"/>
          <w:color w:val="000000"/>
          <w:u w:val="single"/>
        </w:rPr>
        <w:t>Supervisión:</w:t>
      </w:r>
      <w:r w:rsidRPr="00B7587B">
        <w:rPr>
          <w:rFonts w:ascii="Arial" w:hAnsi="Arial" w:cs="Arial"/>
          <w:color w:val="000000"/>
        </w:rPr>
        <w:t xml:space="preserve"> Se realizaría un test </w:t>
      </w:r>
      <w:r w:rsidR="00B7587B" w:rsidRPr="00B7587B">
        <w:rPr>
          <w:rFonts w:ascii="Arial" w:hAnsi="Arial" w:cs="Arial"/>
          <w:color w:val="000000"/>
        </w:rPr>
        <w:t>periódico</w:t>
      </w:r>
      <w:r w:rsidRPr="00B7587B">
        <w:rPr>
          <w:rFonts w:ascii="Arial" w:hAnsi="Arial" w:cs="Arial"/>
          <w:color w:val="000000"/>
        </w:rPr>
        <w:t>.</w:t>
      </w:r>
    </w:p>
    <w:p w14:paraId="5BC64DC7" w14:textId="0B5374C3" w:rsidR="008E2CD0" w:rsidRPr="00B7587B" w:rsidRDefault="00E61C7E" w:rsidP="00B7587B">
      <w:pPr>
        <w:pStyle w:val="Prrafodelista"/>
        <w:numPr>
          <w:ilvl w:val="0"/>
          <w:numId w:val="23"/>
        </w:numPr>
        <w:rPr>
          <w:rFonts w:ascii="Arial" w:hAnsi="Arial" w:cs="Arial"/>
        </w:rPr>
      </w:pPr>
      <w:r w:rsidRPr="00B7587B">
        <w:rPr>
          <w:rFonts w:ascii="Arial" w:hAnsi="Arial" w:cs="Arial"/>
          <w:color w:val="000000"/>
          <w:u w:val="single"/>
        </w:rPr>
        <w:t>Gestión del riesgo:</w:t>
      </w:r>
      <w:r w:rsidRPr="00B7587B">
        <w:rPr>
          <w:rFonts w:ascii="Arial" w:hAnsi="Arial" w:cs="Arial"/>
          <w:color w:val="000000"/>
        </w:rPr>
        <w:t xml:space="preserve"> Si se diera el caso de que hay una cantidad excesiva de errores y es debido a la falta de comunicación/información, se convocaría una reunión para asentar bien las ideas de todos los miembros del equipo.</w:t>
      </w:r>
    </w:p>
    <w:p w14:paraId="61A2AFC5" w14:textId="3C5F9BFD" w:rsidR="008E2CD0" w:rsidRPr="00F55D6F" w:rsidRDefault="00E61C7E" w:rsidP="007C7B94">
      <w:pPr>
        <w:pStyle w:val="Ttulo2"/>
        <w:numPr>
          <w:ilvl w:val="1"/>
          <w:numId w:val="14"/>
        </w:numPr>
        <w:pPrChange w:id="499" w:author="Jennifer" w:date="2016-12-13T23:08:00Z">
          <w:pPr>
            <w:numPr>
              <w:numId w:val="1"/>
            </w:numPr>
            <w:ind w:left="1440" w:hanging="360"/>
            <w:contextualSpacing/>
          </w:pPr>
        </w:pPrChange>
      </w:pPr>
      <w:bookmarkStart w:id="500" w:name="_Toc469434671"/>
      <w:r w:rsidRPr="00F55D6F">
        <w:t>Resumen</w:t>
      </w:r>
      <w:bookmarkEnd w:id="500"/>
    </w:p>
    <w:p w14:paraId="393E08A9" w14:textId="04A90474" w:rsidR="008E2CD0" w:rsidRPr="00F55D6F" w:rsidRDefault="00E61C7E" w:rsidP="00653391">
      <w:pPr>
        <w:ind w:left="851"/>
        <w:rPr>
          <w:rFonts w:ascii="Arial" w:hAnsi="Arial" w:cs="Arial"/>
        </w:rPr>
      </w:pPr>
      <w:r w:rsidRPr="00F55D6F">
        <w:rPr>
          <w:rFonts w:ascii="Arial" w:hAnsi="Arial" w:cs="Arial"/>
          <w:color w:val="000000"/>
        </w:rPr>
        <w:t xml:space="preserve">Los riesgos que nos preocupan en este proyecto se pueden mitigar  fácilmente con ayuda de un </w:t>
      </w:r>
      <w:r w:rsidR="00B7587B" w:rsidRPr="00F55D6F">
        <w:rPr>
          <w:rFonts w:ascii="Arial" w:hAnsi="Arial" w:cs="Arial"/>
          <w:color w:val="000000"/>
        </w:rPr>
        <w:t xml:space="preserve">superior </w:t>
      </w:r>
      <w:r w:rsidR="00FB23D6" w:rsidRPr="00F55D6F">
        <w:rPr>
          <w:rFonts w:ascii="Arial" w:hAnsi="Arial" w:cs="Arial"/>
          <w:color w:val="000000"/>
        </w:rPr>
        <w:t>(por</w:t>
      </w:r>
      <w:r w:rsidRPr="00F55D6F">
        <w:rPr>
          <w:rFonts w:ascii="Arial" w:hAnsi="Arial" w:cs="Arial"/>
          <w:color w:val="000000"/>
        </w:rPr>
        <w:t xml:space="preserve"> ejemplo el profesor) o mediante una buena comunicación entre los distintos miembros del equipo, para así tener una perspectiva mayor y poder avanzar sin problemas lo más rápido posible con nuestro proyecto.</w:t>
      </w:r>
    </w:p>
    <w:p w14:paraId="1BDF0B0C" w14:textId="77777777" w:rsidR="008E2CD0" w:rsidRPr="00F55D6F" w:rsidRDefault="008E2CD0">
      <w:pPr>
        <w:rPr>
          <w:rFonts w:ascii="Arial" w:hAnsi="Arial" w:cs="Arial"/>
        </w:rPr>
      </w:pPr>
      <w:bookmarkStart w:id="501" w:name="_z337ya" w:colFirst="0" w:colLast="0"/>
      <w:bookmarkEnd w:id="501"/>
    </w:p>
    <w:p w14:paraId="45174DC3" w14:textId="256B542D" w:rsidR="00B7587B" w:rsidRPr="00B7587B" w:rsidRDefault="00E61C7E" w:rsidP="007C7B94">
      <w:pPr>
        <w:pStyle w:val="Ttulo1"/>
        <w:numPr>
          <w:ilvl w:val="0"/>
          <w:numId w:val="14"/>
        </w:numPr>
        <w:rPr>
          <w:color w:val="00000A"/>
        </w:rPr>
        <w:pPrChange w:id="502" w:author="Jennifer" w:date="2016-12-13T23:08:00Z">
          <w:pPr>
            <w:numPr>
              <w:numId w:val="2"/>
            </w:numPr>
            <w:ind w:left="720" w:hanging="360"/>
          </w:pPr>
        </w:pPrChange>
      </w:pPr>
      <w:bookmarkStart w:id="503" w:name="_Toc469434672"/>
      <w:r w:rsidRPr="00F55D6F">
        <w:lastRenderedPageBreak/>
        <w:t>Planificación temporal</w:t>
      </w:r>
      <w:bookmarkEnd w:id="503"/>
    </w:p>
    <w:p w14:paraId="56B7820E" w14:textId="2A0EFA13" w:rsidR="008E2CD0" w:rsidRPr="00F55D6F" w:rsidRDefault="00E61C7E" w:rsidP="00B7587B">
      <w:pPr>
        <w:ind w:left="720"/>
        <w:rPr>
          <w:rFonts w:ascii="Arial" w:hAnsi="Arial" w:cs="Arial"/>
        </w:rPr>
      </w:pPr>
      <w:r w:rsidRPr="00F55D6F">
        <w:rPr>
          <w:rFonts w:ascii="Arial" w:hAnsi="Arial" w:cs="Arial"/>
          <w:color w:val="000000"/>
        </w:rPr>
        <w:t>Cada semana o cada dos semanas se comprobará mediante la realización de un pequeño  test, si todos los integrantes del plan de proyecto tienen las mismas ideas en cuanto a este.</w:t>
      </w:r>
    </w:p>
    <w:p w14:paraId="590543DA" w14:textId="2AF4C65A" w:rsidR="008E2CD0" w:rsidRPr="00B7587B" w:rsidRDefault="00E61C7E" w:rsidP="00B7587B">
      <w:pPr>
        <w:pStyle w:val="Prrafodelista"/>
        <w:numPr>
          <w:ilvl w:val="0"/>
          <w:numId w:val="24"/>
        </w:numPr>
        <w:rPr>
          <w:rFonts w:ascii="Arial" w:hAnsi="Arial" w:cs="Arial"/>
        </w:rPr>
      </w:pPr>
      <w:r w:rsidRPr="00B7587B">
        <w:rPr>
          <w:rFonts w:ascii="Arial" w:hAnsi="Arial" w:cs="Arial"/>
          <w:color w:val="000000"/>
        </w:rPr>
        <w:t>Se dará un plazo de un mes al jefe de proyecto para comprobar cómo funciona el equipo con él y si el reparto de tareas es equitativo y eficaz.</w:t>
      </w:r>
    </w:p>
    <w:p w14:paraId="3A08EA32" w14:textId="0170AD6C" w:rsidR="008E2CD0" w:rsidRPr="00B7587B" w:rsidRDefault="00E61C7E" w:rsidP="00B7587B">
      <w:pPr>
        <w:pStyle w:val="Prrafodelista"/>
        <w:numPr>
          <w:ilvl w:val="0"/>
          <w:numId w:val="24"/>
        </w:numPr>
        <w:rPr>
          <w:rFonts w:ascii="Arial" w:hAnsi="Arial" w:cs="Arial"/>
        </w:rPr>
      </w:pPr>
      <w:r w:rsidRPr="00B7587B">
        <w:rPr>
          <w:rFonts w:ascii="Arial" w:hAnsi="Arial" w:cs="Arial"/>
          <w:color w:val="000000"/>
        </w:rPr>
        <w:t>Cada semana se comprobará la ausencia de los integrantes.</w:t>
      </w:r>
    </w:p>
    <w:p w14:paraId="030D5E81" w14:textId="303271A3" w:rsidR="008E2CD0" w:rsidRPr="00B7587B" w:rsidRDefault="00E61C7E" w:rsidP="00B7587B">
      <w:pPr>
        <w:pStyle w:val="Prrafodelista"/>
        <w:numPr>
          <w:ilvl w:val="0"/>
          <w:numId w:val="24"/>
        </w:numPr>
        <w:rPr>
          <w:rFonts w:ascii="Arial" w:hAnsi="Arial" w:cs="Arial"/>
        </w:rPr>
      </w:pPr>
      <w:r w:rsidRPr="00B7587B">
        <w:rPr>
          <w:rFonts w:ascii="Arial" w:hAnsi="Arial" w:cs="Arial"/>
          <w:color w:val="000000"/>
        </w:rPr>
        <w:t>Cada mes los integrantes se intercambiarán entre ellos los códigos de implementación.</w:t>
      </w:r>
    </w:p>
    <w:p w14:paraId="32EF2247" w14:textId="77777777" w:rsidR="008E2CD0" w:rsidRPr="00F55D6F" w:rsidRDefault="008E2CD0">
      <w:pPr>
        <w:rPr>
          <w:rFonts w:ascii="Arial" w:hAnsi="Arial" w:cs="Arial"/>
        </w:rPr>
      </w:pPr>
    </w:p>
    <w:p w14:paraId="1B02C61B" w14:textId="18D1D1B3" w:rsidR="008E2CD0" w:rsidRPr="00F55D6F" w:rsidRDefault="00E61C7E" w:rsidP="007C7B94">
      <w:pPr>
        <w:pStyle w:val="Ttulo2"/>
        <w:numPr>
          <w:ilvl w:val="1"/>
          <w:numId w:val="14"/>
        </w:numPr>
        <w:pPrChange w:id="504" w:author="Jennifer" w:date="2016-12-13T23:08:00Z">
          <w:pPr>
            <w:numPr>
              <w:ilvl w:val="1"/>
              <w:numId w:val="2"/>
            </w:numPr>
            <w:ind w:left="420"/>
          </w:pPr>
        </w:pPrChange>
      </w:pPr>
      <w:bookmarkStart w:id="505" w:name="_53pgu0sxzjt3" w:colFirst="0" w:colLast="0"/>
      <w:bookmarkStart w:id="506" w:name="_Toc469434673"/>
      <w:bookmarkEnd w:id="505"/>
      <w:r w:rsidRPr="00F55D6F">
        <w:t>Estructura de descomposición del trabajo o Planificación temporal</w:t>
      </w:r>
      <w:bookmarkEnd w:id="506"/>
    </w:p>
    <w:p w14:paraId="5476A8CA" w14:textId="77777777" w:rsidR="000B277D" w:rsidRPr="00F55D6F" w:rsidRDefault="000B277D" w:rsidP="000B277D">
      <w:pPr>
        <w:rPr>
          <w:rFonts w:ascii="Arial" w:hAnsi="Arial" w:cs="Arial"/>
          <w:b/>
          <w:sz w:val="24"/>
          <w:szCs w:val="24"/>
        </w:rPr>
      </w:pPr>
    </w:p>
    <w:p w14:paraId="673622F3" w14:textId="77777777" w:rsidR="000B277D" w:rsidRPr="00F55D6F" w:rsidRDefault="000B277D" w:rsidP="000B277D">
      <w:pPr>
        <w:rPr>
          <w:rFonts w:ascii="Arial" w:hAnsi="Arial" w:cs="Arial"/>
          <w:b/>
          <w:sz w:val="24"/>
          <w:szCs w:val="24"/>
        </w:rPr>
      </w:pPr>
    </w:p>
    <w:p w14:paraId="22E7AEC1" w14:textId="77777777" w:rsidR="000B277D" w:rsidRPr="00F55D6F" w:rsidRDefault="000B277D" w:rsidP="000B277D">
      <w:pPr>
        <w:rPr>
          <w:rFonts w:ascii="Arial" w:hAnsi="Arial" w:cs="Arial"/>
          <w:b/>
          <w:sz w:val="24"/>
          <w:szCs w:val="24"/>
        </w:rPr>
      </w:pPr>
    </w:p>
    <w:p w14:paraId="2D27D9DD" w14:textId="77777777" w:rsidR="000B277D" w:rsidRPr="00F55D6F" w:rsidRDefault="000B277D" w:rsidP="000B277D">
      <w:pPr>
        <w:rPr>
          <w:rFonts w:ascii="Arial" w:hAnsi="Arial" w:cs="Arial"/>
          <w:b/>
          <w:sz w:val="24"/>
          <w:szCs w:val="24"/>
        </w:rPr>
      </w:pPr>
    </w:p>
    <w:p w14:paraId="6CDDAC27" w14:textId="77777777" w:rsidR="000B277D" w:rsidRPr="00F55D6F" w:rsidRDefault="000B277D" w:rsidP="000B277D">
      <w:pPr>
        <w:rPr>
          <w:rFonts w:ascii="Arial" w:hAnsi="Arial" w:cs="Arial"/>
          <w:b/>
          <w:sz w:val="24"/>
          <w:szCs w:val="24"/>
        </w:rPr>
      </w:pPr>
    </w:p>
    <w:p w14:paraId="0F224F34" w14:textId="77777777" w:rsidR="008E2CD0" w:rsidRPr="00F55D6F" w:rsidRDefault="008E2CD0">
      <w:pPr>
        <w:ind w:left="720"/>
        <w:rPr>
          <w:rFonts w:ascii="Arial" w:hAnsi="Arial" w:cs="Arial"/>
        </w:rPr>
      </w:pPr>
      <w:bookmarkStart w:id="507" w:name="_2rh5rr7orr40" w:colFirst="0" w:colLast="0"/>
      <w:bookmarkEnd w:id="507"/>
    </w:p>
    <w:tbl>
      <w:tblPr>
        <w:tblStyle w:val="a2"/>
        <w:tblW w:w="94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Look w:val="0600" w:firstRow="0" w:lastRow="0" w:firstColumn="0" w:lastColumn="0" w:noHBand="1" w:noVBand="1"/>
      </w:tblPr>
      <w:tblGrid>
        <w:gridCol w:w="1924"/>
        <w:gridCol w:w="1325"/>
        <w:gridCol w:w="935"/>
        <w:gridCol w:w="1302"/>
        <w:gridCol w:w="935"/>
        <w:gridCol w:w="1521"/>
        <w:gridCol w:w="1514"/>
      </w:tblGrid>
      <w:tr w:rsidR="000B277D" w:rsidRPr="00F55D6F" w14:paraId="44EE660B" w14:textId="77777777" w:rsidTr="000B277D">
        <w:tblPrEx>
          <w:tblCellMar>
            <w:top w:w="0" w:type="dxa"/>
            <w:left w:w="0" w:type="dxa"/>
            <w:bottom w:w="0" w:type="dxa"/>
            <w:right w:w="0" w:type="dxa"/>
          </w:tblCellMar>
        </w:tblPrEx>
        <w:tc>
          <w:tcPr>
            <w:tcW w:w="0" w:type="auto"/>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p w14:paraId="32453B42" w14:textId="77777777" w:rsidR="008E2CD0" w:rsidRPr="00F55D6F" w:rsidRDefault="008E2CD0" w:rsidP="000B277D">
            <w:pPr>
              <w:widowControl w:val="0"/>
              <w:spacing w:after="0" w:line="240" w:lineRule="auto"/>
              <w:jc w:val="center"/>
              <w:rPr>
                <w:rFonts w:ascii="Arial" w:hAnsi="Arial" w:cs="Arial"/>
              </w:rPr>
            </w:pPr>
          </w:p>
        </w:tc>
        <w:tc>
          <w:tcPr>
            <w:tcW w:w="0" w:type="auto"/>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p w14:paraId="24FF23C0"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b/>
              </w:rPr>
              <w:t>Requisitos</w:t>
            </w:r>
          </w:p>
        </w:tc>
        <w:tc>
          <w:tcPr>
            <w:tcW w:w="0" w:type="auto"/>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p w14:paraId="6B0B4F3E"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b/>
              </w:rPr>
              <w:t>SRS</w:t>
            </w:r>
          </w:p>
        </w:tc>
        <w:tc>
          <w:tcPr>
            <w:tcW w:w="0" w:type="auto"/>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p w14:paraId="2BEBFD34"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b/>
              </w:rPr>
              <w:t>Plan de proyecto</w:t>
            </w:r>
          </w:p>
        </w:tc>
        <w:tc>
          <w:tcPr>
            <w:tcW w:w="0" w:type="auto"/>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p w14:paraId="175D7B26"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b/>
              </w:rPr>
              <w:t>Diseño</w:t>
            </w:r>
          </w:p>
        </w:tc>
        <w:tc>
          <w:tcPr>
            <w:tcW w:w="0" w:type="auto"/>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p w14:paraId="784A30AD"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b/>
              </w:rPr>
              <w:t>Codificación</w:t>
            </w:r>
          </w:p>
        </w:tc>
        <w:tc>
          <w:tcPr>
            <w:tcW w:w="1878"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p w14:paraId="513A4ED0"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b/>
              </w:rPr>
              <w:t>Pruebas</w:t>
            </w:r>
          </w:p>
        </w:tc>
      </w:tr>
      <w:tr w:rsidR="000B277D" w:rsidRPr="00F55D6F" w14:paraId="07CCEBF5" w14:textId="77777777" w:rsidTr="000B277D">
        <w:tblPrEx>
          <w:tblCellMar>
            <w:top w:w="0" w:type="dxa"/>
            <w:left w:w="0" w:type="dxa"/>
            <w:bottom w:w="0" w:type="dxa"/>
            <w:right w:w="0" w:type="dxa"/>
          </w:tblCellMar>
        </w:tblPrEx>
        <w:trPr>
          <w:trHeight w:val="1120"/>
        </w:trPr>
        <w:tc>
          <w:tcPr>
            <w:tcW w:w="0" w:type="auto"/>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p w14:paraId="08CD7DBB"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b/>
              </w:rPr>
              <w:t>Carga/Guardado de Gasolineras</w:t>
            </w:r>
          </w:p>
        </w:tc>
        <w:tc>
          <w:tcPr>
            <w:tcW w:w="0" w:type="auto"/>
            <w:tcBorders>
              <w:top w:val="single" w:sz="24"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
          <w:p w14:paraId="4E5D1838"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10/10/16 -</w:t>
            </w:r>
          </w:p>
          <w:p w14:paraId="6476F967"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xxx</w:t>
            </w:r>
          </w:p>
        </w:tc>
        <w:tc>
          <w:tcPr>
            <w:tcW w:w="0" w:type="auto"/>
            <w:tcBorders>
              <w:top w:val="single" w:sz="24" w:space="0" w:color="2E74B5"/>
              <w:left w:val="single" w:sz="8" w:space="0" w:color="2E74B5"/>
              <w:bottom w:val="single" w:sz="8" w:space="0" w:color="2E74B5"/>
              <w:right w:val="single" w:sz="8" w:space="0" w:color="2E74B5"/>
            </w:tcBorders>
            <w:vAlign w:val="center"/>
          </w:tcPr>
          <w:p w14:paraId="434AD52F"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2/11/16 -</w:t>
            </w:r>
          </w:p>
          <w:p w14:paraId="28E15414"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20/4/17</w:t>
            </w:r>
          </w:p>
        </w:tc>
        <w:tc>
          <w:tcPr>
            <w:tcW w:w="0" w:type="auto"/>
            <w:tcBorders>
              <w:top w:val="single" w:sz="24"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67633B3C"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08/12/2016 - 20/4/2017</w:t>
            </w:r>
          </w:p>
        </w:tc>
        <w:tc>
          <w:tcPr>
            <w:tcW w:w="0" w:type="auto"/>
            <w:tcBorders>
              <w:top w:val="single" w:sz="24"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64E460EF"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1/2/17 - 10/2/17</w:t>
            </w:r>
          </w:p>
        </w:tc>
        <w:tc>
          <w:tcPr>
            <w:tcW w:w="0" w:type="auto"/>
            <w:tcBorders>
              <w:top w:val="single" w:sz="24"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28679F7F"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11/2/2017 - 11/3/2017</w:t>
            </w:r>
          </w:p>
        </w:tc>
        <w:tc>
          <w:tcPr>
            <w:tcW w:w="1878" w:type="dxa"/>
            <w:tcBorders>
              <w:top w:val="single" w:sz="24" w:space="0" w:color="2E74B5"/>
              <w:left w:val="single" w:sz="8" w:space="0" w:color="2E74B5"/>
              <w:bottom w:val="single" w:sz="8" w:space="0" w:color="2E74B5"/>
              <w:right w:val="single" w:sz="24" w:space="0" w:color="2E74B5"/>
            </w:tcBorders>
            <w:tcMar>
              <w:top w:w="100" w:type="dxa"/>
              <w:left w:w="100" w:type="dxa"/>
              <w:bottom w:w="100" w:type="dxa"/>
              <w:right w:w="100" w:type="dxa"/>
            </w:tcMar>
            <w:vAlign w:val="center"/>
          </w:tcPr>
          <w:p w14:paraId="2A5E897B"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12/3/2017 - 7/4/2017</w:t>
            </w:r>
          </w:p>
        </w:tc>
      </w:tr>
      <w:tr w:rsidR="000B277D" w:rsidRPr="00F55D6F" w14:paraId="4EB40B95" w14:textId="77777777" w:rsidTr="000B277D">
        <w:tblPrEx>
          <w:tblCellMar>
            <w:top w:w="0" w:type="dxa"/>
            <w:left w:w="0" w:type="dxa"/>
            <w:bottom w:w="0" w:type="dxa"/>
            <w:right w:w="0" w:type="dxa"/>
          </w:tblCellMar>
        </w:tblPrEx>
        <w:trPr>
          <w:trHeight w:val="1120"/>
        </w:trPr>
        <w:tc>
          <w:tcPr>
            <w:tcW w:w="0" w:type="auto"/>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p w14:paraId="5B84D94A"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b/>
              </w:rPr>
              <w:t>Carga/Guardado de Tiendas</w:t>
            </w:r>
          </w:p>
        </w:tc>
        <w:tc>
          <w:tcPr>
            <w:tcW w:w="0" w:type="auto"/>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
          <w:p w14:paraId="1290CA12"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10/10/16 -</w:t>
            </w:r>
          </w:p>
          <w:p w14:paraId="57A4D460"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xxx</w:t>
            </w:r>
          </w:p>
        </w:tc>
        <w:tc>
          <w:tcPr>
            <w:tcW w:w="0" w:type="auto"/>
            <w:tcBorders>
              <w:top w:val="single" w:sz="8" w:space="0" w:color="2E74B5"/>
              <w:left w:val="single" w:sz="8" w:space="0" w:color="2E74B5"/>
              <w:bottom w:val="single" w:sz="8" w:space="0" w:color="2E74B5"/>
              <w:right w:val="single" w:sz="8" w:space="0" w:color="2E74B5"/>
            </w:tcBorders>
            <w:vAlign w:val="center"/>
          </w:tcPr>
          <w:p w14:paraId="69745DC9"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2/11/16 -</w:t>
            </w:r>
          </w:p>
          <w:p w14:paraId="303ECBFA"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20/4/17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7423F522"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08/12/2016 - 20/4/2017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228005DA"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1/2/17 - 10/2/17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246D3046"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11/2/2017 - 11/3/2017</w:t>
            </w:r>
          </w:p>
          <w:p w14:paraId="0BE1AA20" w14:textId="77777777" w:rsidR="008E2CD0" w:rsidRPr="00F55D6F" w:rsidRDefault="008E2CD0" w:rsidP="000B277D">
            <w:pPr>
              <w:widowControl w:val="0"/>
              <w:spacing w:after="0" w:line="240" w:lineRule="auto"/>
              <w:jc w:val="center"/>
              <w:rPr>
                <w:rFonts w:ascii="Arial" w:hAnsi="Arial" w:cs="Arial"/>
              </w:rPr>
            </w:pPr>
          </w:p>
        </w:tc>
        <w:tc>
          <w:tcPr>
            <w:tcW w:w="1878" w:type="dxa"/>
            <w:tcBorders>
              <w:top w:val="single" w:sz="8" w:space="0" w:color="2E74B5"/>
              <w:left w:val="single" w:sz="8" w:space="0" w:color="2E74B5"/>
              <w:bottom w:val="single" w:sz="8" w:space="0" w:color="2E74B5"/>
              <w:right w:val="single" w:sz="18" w:space="0" w:color="2E74B5"/>
            </w:tcBorders>
            <w:tcMar>
              <w:top w:w="100" w:type="dxa"/>
              <w:left w:w="100" w:type="dxa"/>
              <w:bottom w:w="100" w:type="dxa"/>
              <w:right w:w="100" w:type="dxa"/>
            </w:tcMar>
            <w:vAlign w:val="center"/>
          </w:tcPr>
          <w:p w14:paraId="6B48460B"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12/3/2017 - 7/4/2017</w:t>
            </w:r>
          </w:p>
        </w:tc>
      </w:tr>
      <w:tr w:rsidR="000B277D" w:rsidRPr="00F55D6F" w14:paraId="01081AA4" w14:textId="77777777" w:rsidTr="000B277D">
        <w:tblPrEx>
          <w:tblCellMar>
            <w:top w:w="0" w:type="dxa"/>
            <w:left w:w="0" w:type="dxa"/>
            <w:bottom w:w="0" w:type="dxa"/>
            <w:right w:w="0" w:type="dxa"/>
          </w:tblCellMar>
        </w:tblPrEx>
        <w:tc>
          <w:tcPr>
            <w:tcW w:w="0" w:type="auto"/>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p w14:paraId="6C2D2912"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b/>
              </w:rPr>
              <w:t>Añadir Tienda</w:t>
            </w:r>
          </w:p>
        </w:tc>
        <w:tc>
          <w:tcPr>
            <w:tcW w:w="0" w:type="auto"/>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
          <w:p w14:paraId="1B8D7E7E"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10/10/16 -</w:t>
            </w:r>
          </w:p>
          <w:p w14:paraId="1E3A716E"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xxx</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431E51A4"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2/11/16 -</w:t>
            </w:r>
          </w:p>
          <w:p w14:paraId="7D2EE1C2"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20/4/17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0A97BFDF"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08/12/2016 - 20/4/2017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7AA8932B"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1/2/17 - 10/2/17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3022CB90"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11/2/2017 - 11/3/2017</w:t>
            </w:r>
          </w:p>
        </w:tc>
        <w:tc>
          <w:tcPr>
            <w:tcW w:w="1878" w:type="dxa"/>
            <w:tcBorders>
              <w:top w:val="single" w:sz="8" w:space="0" w:color="2E74B5"/>
              <w:left w:val="single" w:sz="8" w:space="0" w:color="2E74B5"/>
              <w:bottom w:val="single" w:sz="8" w:space="0" w:color="2E74B5"/>
              <w:right w:val="single" w:sz="18" w:space="0" w:color="2E74B5"/>
            </w:tcBorders>
            <w:tcMar>
              <w:top w:w="100" w:type="dxa"/>
              <w:left w:w="100" w:type="dxa"/>
              <w:bottom w:w="100" w:type="dxa"/>
              <w:right w:w="100" w:type="dxa"/>
            </w:tcMar>
            <w:vAlign w:val="center"/>
          </w:tcPr>
          <w:p w14:paraId="41E81F5D"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12/3/2017 - 7/4/2017</w:t>
            </w:r>
          </w:p>
        </w:tc>
      </w:tr>
      <w:tr w:rsidR="000B277D" w:rsidRPr="00F55D6F" w14:paraId="2B3E3A66" w14:textId="77777777" w:rsidTr="000B277D">
        <w:tblPrEx>
          <w:tblCellMar>
            <w:top w:w="0" w:type="dxa"/>
            <w:left w:w="0" w:type="dxa"/>
            <w:bottom w:w="0" w:type="dxa"/>
            <w:right w:w="0" w:type="dxa"/>
          </w:tblCellMar>
        </w:tblPrEx>
        <w:tc>
          <w:tcPr>
            <w:tcW w:w="0" w:type="auto"/>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p w14:paraId="2EF2AF9D"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b/>
              </w:rPr>
              <w:t>Modificar Tienda</w:t>
            </w:r>
          </w:p>
        </w:tc>
        <w:tc>
          <w:tcPr>
            <w:tcW w:w="0" w:type="auto"/>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
          <w:p w14:paraId="2F47F00E"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10/10/16 -</w:t>
            </w:r>
          </w:p>
          <w:p w14:paraId="75D11C24"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xxx</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72318B79"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2/11/16 -</w:t>
            </w:r>
          </w:p>
          <w:p w14:paraId="71C082E3"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20/4/17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016A27E5"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08/12/2016 - 20/4/2017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60891F2E"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1/2/17 - 10/2/17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077E2140"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11/2/2017 - 11/3/2017</w:t>
            </w:r>
          </w:p>
          <w:p w14:paraId="0CCE44A8" w14:textId="77777777" w:rsidR="008E2CD0" w:rsidRPr="00F55D6F" w:rsidRDefault="008E2CD0" w:rsidP="000B277D">
            <w:pPr>
              <w:widowControl w:val="0"/>
              <w:spacing w:after="0" w:line="240" w:lineRule="auto"/>
              <w:jc w:val="center"/>
              <w:rPr>
                <w:rFonts w:ascii="Arial" w:hAnsi="Arial" w:cs="Arial"/>
              </w:rPr>
            </w:pPr>
          </w:p>
        </w:tc>
        <w:tc>
          <w:tcPr>
            <w:tcW w:w="1878" w:type="dxa"/>
            <w:tcBorders>
              <w:top w:val="single" w:sz="8" w:space="0" w:color="2E74B5"/>
              <w:left w:val="single" w:sz="8" w:space="0" w:color="2E74B5"/>
              <w:bottom w:val="single" w:sz="8" w:space="0" w:color="2E74B5"/>
              <w:right w:val="single" w:sz="18" w:space="0" w:color="2E74B5"/>
            </w:tcBorders>
            <w:tcMar>
              <w:top w:w="100" w:type="dxa"/>
              <w:left w:w="100" w:type="dxa"/>
              <w:bottom w:w="100" w:type="dxa"/>
              <w:right w:w="100" w:type="dxa"/>
            </w:tcMar>
            <w:vAlign w:val="center"/>
          </w:tcPr>
          <w:p w14:paraId="602CA18B"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12/3/2017 - 7/4/2017</w:t>
            </w:r>
          </w:p>
        </w:tc>
      </w:tr>
      <w:tr w:rsidR="000B277D" w:rsidRPr="00F55D6F" w14:paraId="49BC318D" w14:textId="77777777" w:rsidTr="000B277D">
        <w:tblPrEx>
          <w:tblCellMar>
            <w:top w:w="0" w:type="dxa"/>
            <w:left w:w="0" w:type="dxa"/>
            <w:bottom w:w="0" w:type="dxa"/>
            <w:right w:w="0" w:type="dxa"/>
          </w:tblCellMar>
        </w:tblPrEx>
        <w:tc>
          <w:tcPr>
            <w:tcW w:w="0" w:type="auto"/>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p w14:paraId="0D5319EC"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b/>
              </w:rPr>
              <w:lastRenderedPageBreak/>
              <w:t>Baja de Tienda</w:t>
            </w:r>
          </w:p>
        </w:tc>
        <w:tc>
          <w:tcPr>
            <w:tcW w:w="0" w:type="auto"/>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
          <w:p w14:paraId="4816356C"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10/10/16 -</w:t>
            </w:r>
          </w:p>
          <w:p w14:paraId="170C3D0A"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xxx</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4B8E6314"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2/11/16 -</w:t>
            </w:r>
          </w:p>
          <w:p w14:paraId="307BC3D1"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20/4/17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171402B1"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08/12/2016 - 20/4/2017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75B80B00"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1/2/17 - 10/2/17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308B02E0"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11/2/2017 - 11/3/2017</w:t>
            </w:r>
          </w:p>
          <w:p w14:paraId="5FFA1939" w14:textId="77777777" w:rsidR="008E2CD0" w:rsidRPr="00F55D6F" w:rsidRDefault="008E2CD0" w:rsidP="000B277D">
            <w:pPr>
              <w:widowControl w:val="0"/>
              <w:spacing w:after="0" w:line="240" w:lineRule="auto"/>
              <w:jc w:val="center"/>
              <w:rPr>
                <w:rFonts w:ascii="Arial" w:hAnsi="Arial" w:cs="Arial"/>
              </w:rPr>
            </w:pPr>
          </w:p>
        </w:tc>
        <w:tc>
          <w:tcPr>
            <w:tcW w:w="1878" w:type="dxa"/>
            <w:tcBorders>
              <w:top w:val="single" w:sz="8" w:space="0" w:color="2E74B5"/>
              <w:left w:val="single" w:sz="8" w:space="0" w:color="2E74B5"/>
              <w:bottom w:val="single" w:sz="8" w:space="0" w:color="2E74B5"/>
              <w:right w:val="single" w:sz="18" w:space="0" w:color="2E74B5"/>
            </w:tcBorders>
            <w:tcMar>
              <w:top w:w="100" w:type="dxa"/>
              <w:left w:w="100" w:type="dxa"/>
              <w:bottom w:w="100" w:type="dxa"/>
              <w:right w:w="100" w:type="dxa"/>
            </w:tcMar>
            <w:vAlign w:val="center"/>
          </w:tcPr>
          <w:p w14:paraId="18A69559"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12/3/2017 - 7/4/2017</w:t>
            </w:r>
          </w:p>
        </w:tc>
      </w:tr>
      <w:tr w:rsidR="000B277D" w:rsidRPr="00F55D6F" w14:paraId="2BCEE433" w14:textId="77777777" w:rsidTr="000B277D">
        <w:tblPrEx>
          <w:tblCellMar>
            <w:top w:w="0" w:type="dxa"/>
            <w:left w:w="0" w:type="dxa"/>
            <w:bottom w:w="0" w:type="dxa"/>
            <w:right w:w="0" w:type="dxa"/>
          </w:tblCellMar>
        </w:tblPrEx>
        <w:trPr>
          <w:trHeight w:val="620"/>
        </w:trPr>
        <w:tc>
          <w:tcPr>
            <w:tcW w:w="0" w:type="auto"/>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p w14:paraId="53C5CD3B"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b/>
              </w:rPr>
              <w:t>Alta de Usuario</w:t>
            </w:r>
          </w:p>
        </w:tc>
        <w:tc>
          <w:tcPr>
            <w:tcW w:w="0" w:type="auto"/>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
          <w:p w14:paraId="665F368F"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10/10/16 -</w:t>
            </w:r>
          </w:p>
          <w:p w14:paraId="6DBCFBE4"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xxx</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061841E8"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2/11/16 -</w:t>
            </w:r>
          </w:p>
          <w:p w14:paraId="6BA5204B"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20/4/17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38D4D43C"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08/12/2016 - 20/4/2017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57DEC65B"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1/2/17 - 10/2/17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186C729E"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11/2/2017 - 11/3/2017</w:t>
            </w:r>
          </w:p>
        </w:tc>
        <w:tc>
          <w:tcPr>
            <w:tcW w:w="1878" w:type="dxa"/>
            <w:tcBorders>
              <w:top w:val="single" w:sz="8" w:space="0" w:color="2E74B5"/>
              <w:left w:val="single" w:sz="8" w:space="0" w:color="2E74B5"/>
              <w:bottom w:val="single" w:sz="8" w:space="0" w:color="2E74B5"/>
              <w:right w:val="single" w:sz="18" w:space="0" w:color="2E74B5"/>
            </w:tcBorders>
            <w:tcMar>
              <w:top w:w="100" w:type="dxa"/>
              <w:left w:w="100" w:type="dxa"/>
              <w:bottom w:w="100" w:type="dxa"/>
              <w:right w:w="100" w:type="dxa"/>
            </w:tcMar>
            <w:vAlign w:val="center"/>
          </w:tcPr>
          <w:p w14:paraId="1375DDE9"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12/3/2017 - 7/4/2017</w:t>
            </w:r>
          </w:p>
        </w:tc>
      </w:tr>
      <w:tr w:rsidR="000B277D" w:rsidRPr="00F55D6F" w14:paraId="714AB75D" w14:textId="77777777" w:rsidTr="000B277D">
        <w:tblPrEx>
          <w:tblCellMar>
            <w:top w:w="0" w:type="dxa"/>
            <w:left w:w="0" w:type="dxa"/>
            <w:bottom w:w="0" w:type="dxa"/>
            <w:right w:w="0" w:type="dxa"/>
          </w:tblCellMar>
        </w:tblPrEx>
        <w:tc>
          <w:tcPr>
            <w:tcW w:w="0" w:type="auto"/>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p w14:paraId="3B1546FA"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b/>
              </w:rPr>
              <w:t>Cargar /Guardar Usuarios</w:t>
            </w:r>
          </w:p>
        </w:tc>
        <w:tc>
          <w:tcPr>
            <w:tcW w:w="0" w:type="auto"/>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
          <w:p w14:paraId="3A50C57A"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10/10/16 -</w:t>
            </w:r>
          </w:p>
          <w:p w14:paraId="47B4BF4C"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xxx</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7C1BA89D"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2/11/16 -</w:t>
            </w:r>
          </w:p>
          <w:p w14:paraId="4C207F5A"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20/4/17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15C28454"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08/12/2016 - 20/4/2017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625B3BD1"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1/2/17 - 10/2/17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6112AEB2"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11/2/2017 - 11/3/2017</w:t>
            </w:r>
          </w:p>
          <w:p w14:paraId="24C4C07A" w14:textId="77777777" w:rsidR="008E2CD0" w:rsidRPr="00F55D6F" w:rsidRDefault="008E2CD0" w:rsidP="000B277D">
            <w:pPr>
              <w:widowControl w:val="0"/>
              <w:spacing w:after="0" w:line="240" w:lineRule="auto"/>
              <w:jc w:val="center"/>
              <w:rPr>
                <w:rFonts w:ascii="Arial" w:hAnsi="Arial" w:cs="Arial"/>
              </w:rPr>
            </w:pPr>
          </w:p>
        </w:tc>
        <w:tc>
          <w:tcPr>
            <w:tcW w:w="1878" w:type="dxa"/>
            <w:tcBorders>
              <w:top w:val="single" w:sz="8" w:space="0" w:color="2E74B5"/>
              <w:left w:val="single" w:sz="8" w:space="0" w:color="2E74B5"/>
              <w:bottom w:val="single" w:sz="8" w:space="0" w:color="2E74B5"/>
              <w:right w:val="single" w:sz="18" w:space="0" w:color="2E74B5"/>
            </w:tcBorders>
            <w:tcMar>
              <w:top w:w="100" w:type="dxa"/>
              <w:left w:w="100" w:type="dxa"/>
              <w:bottom w:w="100" w:type="dxa"/>
              <w:right w:w="100" w:type="dxa"/>
            </w:tcMar>
            <w:vAlign w:val="center"/>
          </w:tcPr>
          <w:p w14:paraId="2B18CBAF"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12/3/2017 - 7/4/2017</w:t>
            </w:r>
          </w:p>
        </w:tc>
      </w:tr>
      <w:tr w:rsidR="000B277D" w:rsidRPr="00F55D6F" w14:paraId="78E61B5A" w14:textId="77777777" w:rsidTr="000B277D">
        <w:tblPrEx>
          <w:tblCellMar>
            <w:top w:w="0" w:type="dxa"/>
            <w:left w:w="0" w:type="dxa"/>
            <w:bottom w:w="0" w:type="dxa"/>
            <w:right w:w="0" w:type="dxa"/>
          </w:tblCellMar>
        </w:tblPrEx>
        <w:tc>
          <w:tcPr>
            <w:tcW w:w="0" w:type="auto"/>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p w14:paraId="5A694CDD"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b/>
              </w:rPr>
              <w:t>Modificar Usuario</w:t>
            </w:r>
          </w:p>
        </w:tc>
        <w:tc>
          <w:tcPr>
            <w:tcW w:w="0" w:type="auto"/>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
          <w:p w14:paraId="14B6B1A6"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10/10/16 -</w:t>
            </w:r>
          </w:p>
          <w:p w14:paraId="3FC9EE58"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xxx</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40C972EC"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2/11/16 -</w:t>
            </w:r>
          </w:p>
          <w:p w14:paraId="0B4A901E"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20/4/17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46879435"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08/12/2016 - 20/4/2017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5A4D8FC4"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1/2/17 - 10/2/17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6C913C39"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11/2/2017 - 11/3/2017</w:t>
            </w:r>
          </w:p>
          <w:p w14:paraId="1AC057BC" w14:textId="77777777" w:rsidR="008E2CD0" w:rsidRPr="00F55D6F" w:rsidRDefault="008E2CD0" w:rsidP="000B277D">
            <w:pPr>
              <w:widowControl w:val="0"/>
              <w:spacing w:after="0" w:line="240" w:lineRule="auto"/>
              <w:jc w:val="center"/>
              <w:rPr>
                <w:rFonts w:ascii="Arial" w:hAnsi="Arial" w:cs="Arial"/>
              </w:rPr>
            </w:pPr>
          </w:p>
        </w:tc>
        <w:tc>
          <w:tcPr>
            <w:tcW w:w="1878" w:type="dxa"/>
            <w:tcBorders>
              <w:top w:val="single" w:sz="8" w:space="0" w:color="2E74B5"/>
              <w:left w:val="single" w:sz="8" w:space="0" w:color="2E74B5"/>
              <w:bottom w:val="single" w:sz="8" w:space="0" w:color="2E74B5"/>
              <w:right w:val="single" w:sz="18" w:space="0" w:color="2E74B5"/>
            </w:tcBorders>
            <w:tcMar>
              <w:top w:w="100" w:type="dxa"/>
              <w:left w:w="100" w:type="dxa"/>
              <w:bottom w:w="100" w:type="dxa"/>
              <w:right w:w="100" w:type="dxa"/>
            </w:tcMar>
            <w:vAlign w:val="center"/>
          </w:tcPr>
          <w:p w14:paraId="5FF2990B"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12/3/2017 - 7/4/2017</w:t>
            </w:r>
          </w:p>
        </w:tc>
      </w:tr>
      <w:tr w:rsidR="000B277D" w:rsidRPr="00F55D6F" w14:paraId="1EEE876F" w14:textId="77777777" w:rsidTr="000B277D">
        <w:tblPrEx>
          <w:tblCellMar>
            <w:top w:w="0" w:type="dxa"/>
            <w:left w:w="0" w:type="dxa"/>
            <w:bottom w:w="0" w:type="dxa"/>
            <w:right w:w="0" w:type="dxa"/>
          </w:tblCellMar>
        </w:tblPrEx>
        <w:tc>
          <w:tcPr>
            <w:tcW w:w="0" w:type="auto"/>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p w14:paraId="2EB43C2A"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b/>
              </w:rPr>
              <w:t>Baja de Usuario</w:t>
            </w:r>
          </w:p>
        </w:tc>
        <w:tc>
          <w:tcPr>
            <w:tcW w:w="0" w:type="auto"/>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
          <w:p w14:paraId="5374E376"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10/10/16 -</w:t>
            </w:r>
          </w:p>
          <w:p w14:paraId="4646F54B"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xxx</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2B3D0667"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2/11/16 -</w:t>
            </w:r>
          </w:p>
          <w:p w14:paraId="5F2B742F"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20/4/17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211515F4"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08/12/2016 - 20/4/2017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40F7F42D"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1/2/17 - 10/2/17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035F4794"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11/2/2017 - 11/3/2017</w:t>
            </w:r>
          </w:p>
          <w:p w14:paraId="7949BB73" w14:textId="77777777" w:rsidR="008E2CD0" w:rsidRPr="00F55D6F" w:rsidRDefault="008E2CD0" w:rsidP="000B277D">
            <w:pPr>
              <w:widowControl w:val="0"/>
              <w:spacing w:after="0" w:line="240" w:lineRule="auto"/>
              <w:jc w:val="center"/>
              <w:rPr>
                <w:rFonts w:ascii="Arial" w:hAnsi="Arial" w:cs="Arial"/>
              </w:rPr>
            </w:pPr>
          </w:p>
        </w:tc>
        <w:tc>
          <w:tcPr>
            <w:tcW w:w="1878" w:type="dxa"/>
            <w:tcBorders>
              <w:top w:val="single" w:sz="8" w:space="0" w:color="2E74B5"/>
              <w:left w:val="single" w:sz="8" w:space="0" w:color="2E74B5"/>
              <w:bottom w:val="single" w:sz="8" w:space="0" w:color="2E74B5"/>
              <w:right w:val="single" w:sz="18" w:space="0" w:color="2E74B5" w:themeColor="accent1" w:themeShade="BF"/>
            </w:tcBorders>
            <w:tcMar>
              <w:top w:w="100" w:type="dxa"/>
              <w:left w:w="100" w:type="dxa"/>
              <w:bottom w:w="100" w:type="dxa"/>
              <w:right w:w="100" w:type="dxa"/>
            </w:tcMar>
            <w:vAlign w:val="center"/>
          </w:tcPr>
          <w:p w14:paraId="1CA91DF2"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12/3/2017 - 7/4/2017</w:t>
            </w:r>
          </w:p>
        </w:tc>
      </w:tr>
      <w:tr w:rsidR="000B277D" w:rsidRPr="00F55D6F" w14:paraId="1C14DCC9" w14:textId="77777777" w:rsidTr="000B277D">
        <w:tblPrEx>
          <w:tblCellMar>
            <w:top w:w="0" w:type="dxa"/>
            <w:left w:w="0" w:type="dxa"/>
            <w:bottom w:w="0" w:type="dxa"/>
            <w:right w:w="0" w:type="dxa"/>
          </w:tblCellMar>
        </w:tblPrEx>
        <w:tc>
          <w:tcPr>
            <w:tcW w:w="0" w:type="auto"/>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p w14:paraId="3FCE81D8"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b/>
              </w:rPr>
              <w:t>Cargar/Guardar</w:t>
            </w:r>
          </w:p>
          <w:p w14:paraId="7058111C"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b/>
              </w:rPr>
              <w:t>Descuentos</w:t>
            </w:r>
          </w:p>
        </w:tc>
        <w:tc>
          <w:tcPr>
            <w:tcW w:w="0" w:type="auto"/>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
          <w:p w14:paraId="7D95509C"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10/10/16 -</w:t>
            </w:r>
          </w:p>
          <w:p w14:paraId="6442712C"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xxx</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63FC929A"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2/11/16 -</w:t>
            </w:r>
          </w:p>
          <w:p w14:paraId="6B91142E"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20/4/17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37C01AAD"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08/12/2016 - 20/4/2017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5FCC4353"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1/2/17 - 10/2/17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3A3FB73F"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11/2/2017 - 11/3/2017</w:t>
            </w:r>
          </w:p>
          <w:p w14:paraId="3965BB89" w14:textId="77777777" w:rsidR="008E2CD0" w:rsidRPr="00F55D6F" w:rsidRDefault="008E2CD0" w:rsidP="000B277D">
            <w:pPr>
              <w:widowControl w:val="0"/>
              <w:spacing w:after="0" w:line="240" w:lineRule="auto"/>
              <w:jc w:val="center"/>
              <w:rPr>
                <w:rFonts w:ascii="Arial" w:hAnsi="Arial" w:cs="Arial"/>
              </w:rPr>
            </w:pPr>
          </w:p>
        </w:tc>
        <w:tc>
          <w:tcPr>
            <w:tcW w:w="1878" w:type="dxa"/>
            <w:tcBorders>
              <w:top w:val="single" w:sz="8" w:space="0" w:color="2E74B5"/>
              <w:left w:val="single" w:sz="8" w:space="0" w:color="2E74B5"/>
              <w:bottom w:val="single" w:sz="8" w:space="0" w:color="2E74B5"/>
              <w:right w:val="single" w:sz="18" w:space="0" w:color="2E74B5" w:themeColor="accent1" w:themeShade="BF"/>
            </w:tcBorders>
            <w:tcMar>
              <w:top w:w="100" w:type="dxa"/>
              <w:left w:w="100" w:type="dxa"/>
              <w:bottom w:w="100" w:type="dxa"/>
              <w:right w:w="100" w:type="dxa"/>
            </w:tcMar>
            <w:vAlign w:val="center"/>
          </w:tcPr>
          <w:p w14:paraId="0ED853D5"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12/3/2017 - 7/4/2017</w:t>
            </w:r>
          </w:p>
        </w:tc>
      </w:tr>
      <w:tr w:rsidR="000B277D" w:rsidRPr="00F55D6F" w14:paraId="380A09EF" w14:textId="77777777" w:rsidTr="000B277D">
        <w:tblPrEx>
          <w:tblCellMar>
            <w:top w:w="0" w:type="dxa"/>
            <w:left w:w="0" w:type="dxa"/>
            <w:bottom w:w="0" w:type="dxa"/>
            <w:right w:w="0" w:type="dxa"/>
          </w:tblCellMar>
        </w:tblPrEx>
        <w:tc>
          <w:tcPr>
            <w:tcW w:w="0" w:type="auto"/>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p w14:paraId="6766CCA8"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b/>
              </w:rPr>
              <w:t>Añadir Descuento</w:t>
            </w:r>
          </w:p>
        </w:tc>
        <w:tc>
          <w:tcPr>
            <w:tcW w:w="0" w:type="auto"/>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
          <w:p w14:paraId="6DC6275D"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10/10/16 -</w:t>
            </w:r>
          </w:p>
          <w:p w14:paraId="65E10EEC"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xxx</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0606628F"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2/11/16 -</w:t>
            </w:r>
          </w:p>
          <w:p w14:paraId="3DFFADDD"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20/4/17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14BDCDAE"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08/12/2016 - 20/4/2017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5088503F"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1/2/17 - 10/2/17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187B5808"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11/2/2017 - 11/3/2017</w:t>
            </w:r>
          </w:p>
          <w:p w14:paraId="4EECE7E6" w14:textId="77777777" w:rsidR="008E2CD0" w:rsidRPr="00F55D6F" w:rsidRDefault="008E2CD0" w:rsidP="000B277D">
            <w:pPr>
              <w:widowControl w:val="0"/>
              <w:spacing w:after="0" w:line="240" w:lineRule="auto"/>
              <w:jc w:val="center"/>
              <w:rPr>
                <w:rFonts w:ascii="Arial" w:hAnsi="Arial" w:cs="Arial"/>
              </w:rPr>
            </w:pPr>
          </w:p>
        </w:tc>
        <w:tc>
          <w:tcPr>
            <w:tcW w:w="1878" w:type="dxa"/>
            <w:tcBorders>
              <w:top w:val="single" w:sz="8" w:space="0" w:color="2E74B5"/>
              <w:left w:val="single" w:sz="8" w:space="0" w:color="2E74B5"/>
              <w:bottom w:val="single" w:sz="8" w:space="0" w:color="2E74B5"/>
              <w:right w:val="single" w:sz="18" w:space="0" w:color="2E74B5" w:themeColor="accent1" w:themeShade="BF"/>
            </w:tcBorders>
            <w:tcMar>
              <w:top w:w="100" w:type="dxa"/>
              <w:left w:w="100" w:type="dxa"/>
              <w:bottom w:w="100" w:type="dxa"/>
              <w:right w:w="100" w:type="dxa"/>
            </w:tcMar>
            <w:vAlign w:val="center"/>
          </w:tcPr>
          <w:p w14:paraId="718936D9"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12/3/2017 - 7/4/2017</w:t>
            </w:r>
          </w:p>
        </w:tc>
      </w:tr>
      <w:tr w:rsidR="000B277D" w:rsidRPr="00F55D6F" w14:paraId="5465A0F6" w14:textId="77777777" w:rsidTr="000B277D">
        <w:tblPrEx>
          <w:tblCellMar>
            <w:top w:w="0" w:type="dxa"/>
            <w:left w:w="0" w:type="dxa"/>
            <w:bottom w:w="0" w:type="dxa"/>
            <w:right w:w="0" w:type="dxa"/>
          </w:tblCellMar>
        </w:tblPrEx>
        <w:tc>
          <w:tcPr>
            <w:tcW w:w="0" w:type="auto"/>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p w14:paraId="742BED43"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b/>
              </w:rPr>
              <w:t>Modificar Descuento</w:t>
            </w:r>
          </w:p>
        </w:tc>
        <w:tc>
          <w:tcPr>
            <w:tcW w:w="0" w:type="auto"/>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
          <w:p w14:paraId="543A2291"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10/10/16 -</w:t>
            </w:r>
          </w:p>
          <w:p w14:paraId="554CFF00"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xxx</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05DF732D"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2/11/16 -</w:t>
            </w:r>
          </w:p>
          <w:p w14:paraId="68524675"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20/4/17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3765F0CA"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08/12/2016 - 20/4/2017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5CD339A4"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1/2/17 - 10/2/17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2E5734A0"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11/2/2017 - 11/3/2017</w:t>
            </w:r>
          </w:p>
          <w:p w14:paraId="628AB51D" w14:textId="77777777" w:rsidR="008E2CD0" w:rsidRPr="00F55D6F" w:rsidRDefault="008E2CD0" w:rsidP="000B277D">
            <w:pPr>
              <w:widowControl w:val="0"/>
              <w:spacing w:after="0" w:line="240" w:lineRule="auto"/>
              <w:jc w:val="center"/>
              <w:rPr>
                <w:rFonts w:ascii="Arial" w:hAnsi="Arial" w:cs="Arial"/>
              </w:rPr>
            </w:pPr>
          </w:p>
        </w:tc>
        <w:tc>
          <w:tcPr>
            <w:tcW w:w="1878" w:type="dxa"/>
            <w:tcBorders>
              <w:top w:val="single" w:sz="8" w:space="0" w:color="2E74B5"/>
              <w:left w:val="single" w:sz="8" w:space="0" w:color="2E74B5"/>
              <w:bottom w:val="single" w:sz="8" w:space="0" w:color="2E74B5"/>
              <w:right w:val="single" w:sz="18" w:space="0" w:color="2E74B5" w:themeColor="accent1" w:themeShade="BF"/>
            </w:tcBorders>
            <w:tcMar>
              <w:top w:w="100" w:type="dxa"/>
              <w:left w:w="100" w:type="dxa"/>
              <w:bottom w:w="100" w:type="dxa"/>
              <w:right w:w="100" w:type="dxa"/>
            </w:tcMar>
            <w:vAlign w:val="center"/>
          </w:tcPr>
          <w:p w14:paraId="7E531550"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12/3/2017 - 7/4/2017</w:t>
            </w:r>
          </w:p>
        </w:tc>
      </w:tr>
      <w:tr w:rsidR="000B277D" w:rsidRPr="00F55D6F" w14:paraId="19467B51" w14:textId="77777777" w:rsidTr="000B277D">
        <w:tblPrEx>
          <w:tblCellMar>
            <w:top w:w="0" w:type="dxa"/>
            <w:left w:w="0" w:type="dxa"/>
            <w:bottom w:w="0" w:type="dxa"/>
            <w:right w:w="0" w:type="dxa"/>
          </w:tblCellMar>
        </w:tblPrEx>
        <w:tc>
          <w:tcPr>
            <w:tcW w:w="0" w:type="auto"/>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p w14:paraId="59DCE3CB"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b/>
              </w:rPr>
              <w:t>Búsqueda por Producto</w:t>
            </w:r>
          </w:p>
        </w:tc>
        <w:tc>
          <w:tcPr>
            <w:tcW w:w="0" w:type="auto"/>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
          <w:p w14:paraId="0A1BC834"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10/10/16 -</w:t>
            </w:r>
          </w:p>
          <w:p w14:paraId="66DC241E"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xxx</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266279B4"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2/11/16 -</w:t>
            </w:r>
          </w:p>
          <w:p w14:paraId="2AE3A9F6"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20/4/17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7AFC055A"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08/12/2016 - 20/4/2017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3166365F"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10/2/17 - 20/2/17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3940AAE9"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21/2/2017 - 20/3/2017</w:t>
            </w:r>
          </w:p>
        </w:tc>
        <w:tc>
          <w:tcPr>
            <w:tcW w:w="1878" w:type="dxa"/>
            <w:tcBorders>
              <w:top w:val="single" w:sz="8" w:space="0" w:color="2E74B5"/>
              <w:left w:val="single" w:sz="8" w:space="0" w:color="2E74B5"/>
              <w:bottom w:val="single" w:sz="8" w:space="0" w:color="2E74B5"/>
              <w:right w:val="single" w:sz="18" w:space="0" w:color="2E74B5" w:themeColor="accent1" w:themeShade="BF"/>
            </w:tcBorders>
            <w:tcMar>
              <w:top w:w="100" w:type="dxa"/>
              <w:left w:w="100" w:type="dxa"/>
              <w:bottom w:w="100" w:type="dxa"/>
              <w:right w:w="100" w:type="dxa"/>
            </w:tcMar>
            <w:vAlign w:val="center"/>
          </w:tcPr>
          <w:p w14:paraId="00E982AB"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21/3/2017 - 15/4/2017</w:t>
            </w:r>
          </w:p>
        </w:tc>
      </w:tr>
      <w:tr w:rsidR="000B277D" w:rsidRPr="00F55D6F" w14:paraId="491E6485" w14:textId="77777777" w:rsidTr="000B277D">
        <w:tblPrEx>
          <w:tblCellMar>
            <w:top w:w="0" w:type="dxa"/>
            <w:left w:w="0" w:type="dxa"/>
            <w:bottom w:w="0" w:type="dxa"/>
            <w:right w:w="0" w:type="dxa"/>
          </w:tblCellMar>
        </w:tblPrEx>
        <w:tc>
          <w:tcPr>
            <w:tcW w:w="0" w:type="auto"/>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p w14:paraId="3FF597D0"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b/>
              </w:rPr>
              <w:t>Búsqueda por Filtros</w:t>
            </w:r>
          </w:p>
        </w:tc>
        <w:tc>
          <w:tcPr>
            <w:tcW w:w="0" w:type="auto"/>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
          <w:p w14:paraId="4BCDCD2F"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10/10/16 -</w:t>
            </w:r>
          </w:p>
          <w:p w14:paraId="3145524D"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xxx</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4B731FBA"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2/11/16 -</w:t>
            </w:r>
          </w:p>
          <w:p w14:paraId="1A94EE8D"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20/4/17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5E9051BD"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08/12/2016 - 20/4/2017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619CBA8A"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10/2/17 - 20/2/17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54AD3C23"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21/2/2017 - 20/3/2017</w:t>
            </w:r>
          </w:p>
        </w:tc>
        <w:tc>
          <w:tcPr>
            <w:tcW w:w="1878" w:type="dxa"/>
            <w:tcBorders>
              <w:top w:val="single" w:sz="8" w:space="0" w:color="2E74B5"/>
              <w:left w:val="single" w:sz="8" w:space="0" w:color="2E74B5"/>
              <w:bottom w:val="single" w:sz="8" w:space="0" w:color="2E74B5"/>
              <w:right w:val="single" w:sz="18" w:space="0" w:color="2E74B5" w:themeColor="accent1" w:themeShade="BF"/>
            </w:tcBorders>
            <w:tcMar>
              <w:top w:w="100" w:type="dxa"/>
              <w:left w:w="100" w:type="dxa"/>
              <w:bottom w:w="100" w:type="dxa"/>
              <w:right w:w="100" w:type="dxa"/>
            </w:tcMar>
            <w:vAlign w:val="center"/>
          </w:tcPr>
          <w:p w14:paraId="14E8FC29"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21/3/2017 - 15/4/2017</w:t>
            </w:r>
          </w:p>
        </w:tc>
      </w:tr>
      <w:tr w:rsidR="000B277D" w:rsidRPr="00F55D6F" w14:paraId="032F54D1" w14:textId="77777777" w:rsidTr="000B277D">
        <w:tblPrEx>
          <w:tblCellMar>
            <w:top w:w="0" w:type="dxa"/>
            <w:left w:w="0" w:type="dxa"/>
            <w:bottom w:w="0" w:type="dxa"/>
            <w:right w:w="0" w:type="dxa"/>
          </w:tblCellMar>
        </w:tblPrEx>
        <w:tc>
          <w:tcPr>
            <w:tcW w:w="0" w:type="auto"/>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p w14:paraId="2E0321ED"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b/>
              </w:rPr>
              <w:t>Mostrar Datos relevantes</w:t>
            </w:r>
          </w:p>
        </w:tc>
        <w:tc>
          <w:tcPr>
            <w:tcW w:w="0" w:type="auto"/>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
          <w:p w14:paraId="4939523F"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10/10/16 -</w:t>
            </w:r>
          </w:p>
          <w:p w14:paraId="371509DD"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xxx</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3D2827FF"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2/11/16 -</w:t>
            </w:r>
          </w:p>
          <w:p w14:paraId="48932AC4"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20/4/17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50DC85D5"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08/12/2016 - 20/4/2017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3707140C"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10/2/17 - 20/2/17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2598D7C5"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21/2/2017 - 20/3/2017</w:t>
            </w:r>
          </w:p>
        </w:tc>
        <w:tc>
          <w:tcPr>
            <w:tcW w:w="1878" w:type="dxa"/>
            <w:tcBorders>
              <w:top w:val="single" w:sz="8" w:space="0" w:color="2E74B5"/>
              <w:left w:val="single" w:sz="8" w:space="0" w:color="2E74B5"/>
              <w:bottom w:val="single" w:sz="8" w:space="0" w:color="2E74B5"/>
              <w:right w:val="single" w:sz="18" w:space="0" w:color="2E74B5"/>
            </w:tcBorders>
            <w:tcMar>
              <w:top w:w="100" w:type="dxa"/>
              <w:left w:w="100" w:type="dxa"/>
              <w:bottom w:w="100" w:type="dxa"/>
              <w:right w:w="100" w:type="dxa"/>
            </w:tcMar>
            <w:vAlign w:val="center"/>
          </w:tcPr>
          <w:p w14:paraId="739A5803"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21/3/2017 - 15/4/2017</w:t>
            </w:r>
          </w:p>
        </w:tc>
      </w:tr>
      <w:tr w:rsidR="000B277D" w:rsidRPr="00F55D6F" w14:paraId="7F589E87" w14:textId="77777777" w:rsidTr="000B277D">
        <w:tblPrEx>
          <w:tblCellMar>
            <w:top w:w="0" w:type="dxa"/>
            <w:left w:w="0" w:type="dxa"/>
            <w:bottom w:w="0" w:type="dxa"/>
            <w:right w:w="0" w:type="dxa"/>
          </w:tblCellMar>
        </w:tblPrEx>
        <w:tc>
          <w:tcPr>
            <w:tcW w:w="0" w:type="auto"/>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p w14:paraId="49D594CA"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b/>
              </w:rPr>
              <w:t>Búsqueda por ubicación</w:t>
            </w:r>
          </w:p>
        </w:tc>
        <w:tc>
          <w:tcPr>
            <w:tcW w:w="0" w:type="auto"/>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
          <w:p w14:paraId="21B9F270"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10/10/16 -</w:t>
            </w:r>
          </w:p>
          <w:p w14:paraId="75967020"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xxx</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275879BB"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2/11/16 -</w:t>
            </w:r>
          </w:p>
          <w:p w14:paraId="0842C963"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20/4/17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05349543"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08/12/2016 - 20/4/2017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4D4EEAF4"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10/2/17 - 20/2/17</w:t>
            </w:r>
          </w:p>
        </w:tc>
        <w:tc>
          <w:tcPr>
            <w:tcW w:w="0" w:type="auto"/>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p w14:paraId="679874A5"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21/2/2017 - 20/3/2017</w:t>
            </w:r>
          </w:p>
        </w:tc>
        <w:tc>
          <w:tcPr>
            <w:tcW w:w="1878" w:type="dxa"/>
            <w:tcBorders>
              <w:top w:val="single" w:sz="8" w:space="0" w:color="2E74B5"/>
              <w:left w:val="single" w:sz="8" w:space="0" w:color="2E74B5"/>
              <w:bottom w:val="single" w:sz="8" w:space="0" w:color="2E74B5"/>
              <w:right w:val="single" w:sz="18" w:space="0" w:color="2E74B5"/>
            </w:tcBorders>
            <w:tcMar>
              <w:top w:w="100" w:type="dxa"/>
              <w:left w:w="100" w:type="dxa"/>
              <w:bottom w:w="100" w:type="dxa"/>
              <w:right w:w="100" w:type="dxa"/>
            </w:tcMar>
            <w:vAlign w:val="center"/>
          </w:tcPr>
          <w:p w14:paraId="5EBFCE42"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21/3/2017 - 15/4/2017</w:t>
            </w:r>
          </w:p>
        </w:tc>
      </w:tr>
      <w:tr w:rsidR="000B277D" w:rsidRPr="00F55D6F" w14:paraId="1DD12F25" w14:textId="77777777" w:rsidTr="000B277D">
        <w:tblPrEx>
          <w:tblCellMar>
            <w:top w:w="0" w:type="dxa"/>
            <w:left w:w="0" w:type="dxa"/>
            <w:bottom w:w="0" w:type="dxa"/>
            <w:right w:w="0" w:type="dxa"/>
          </w:tblCellMar>
        </w:tblPrEx>
        <w:tc>
          <w:tcPr>
            <w:tcW w:w="0" w:type="auto"/>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p w14:paraId="05C6981C"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b/>
              </w:rPr>
              <w:t>Representación en mapa</w:t>
            </w:r>
          </w:p>
        </w:tc>
        <w:tc>
          <w:tcPr>
            <w:tcW w:w="0" w:type="auto"/>
            <w:tcBorders>
              <w:top w:val="single" w:sz="8" w:space="0" w:color="2E74B5"/>
              <w:left w:val="single" w:sz="24" w:space="0" w:color="2E74B5"/>
              <w:bottom w:val="single" w:sz="18" w:space="0" w:color="2E74B5"/>
              <w:right w:val="single" w:sz="8" w:space="0" w:color="2E74B5"/>
            </w:tcBorders>
            <w:tcMar>
              <w:top w:w="100" w:type="dxa"/>
              <w:left w:w="100" w:type="dxa"/>
              <w:bottom w:w="100" w:type="dxa"/>
              <w:right w:w="100" w:type="dxa"/>
            </w:tcMar>
            <w:vAlign w:val="center"/>
          </w:tcPr>
          <w:p w14:paraId="2EC60F6A"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10/10/16 -</w:t>
            </w:r>
          </w:p>
          <w:p w14:paraId="7F4A138B"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xxx</w:t>
            </w:r>
          </w:p>
        </w:tc>
        <w:tc>
          <w:tcPr>
            <w:tcW w:w="0" w:type="auto"/>
            <w:tcBorders>
              <w:top w:val="single" w:sz="8" w:space="0" w:color="2E74B5"/>
              <w:left w:val="single" w:sz="8" w:space="0" w:color="2E74B5"/>
              <w:bottom w:val="single" w:sz="18" w:space="0" w:color="2E74B5"/>
              <w:right w:val="single" w:sz="8" w:space="0" w:color="2E74B5"/>
            </w:tcBorders>
            <w:tcMar>
              <w:top w:w="100" w:type="dxa"/>
              <w:left w:w="100" w:type="dxa"/>
              <w:bottom w:w="100" w:type="dxa"/>
              <w:right w:w="100" w:type="dxa"/>
            </w:tcMar>
            <w:vAlign w:val="center"/>
          </w:tcPr>
          <w:p w14:paraId="57DCCAFC"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2/11/16 -</w:t>
            </w:r>
          </w:p>
          <w:p w14:paraId="4C63F964"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20/4/17</w:t>
            </w:r>
          </w:p>
        </w:tc>
        <w:tc>
          <w:tcPr>
            <w:tcW w:w="0" w:type="auto"/>
            <w:tcBorders>
              <w:top w:val="single" w:sz="8" w:space="0" w:color="2E74B5"/>
              <w:left w:val="single" w:sz="8" w:space="0" w:color="2E74B5"/>
              <w:bottom w:val="single" w:sz="18" w:space="0" w:color="2E74B5"/>
              <w:right w:val="single" w:sz="8" w:space="0" w:color="2E74B5"/>
            </w:tcBorders>
            <w:tcMar>
              <w:top w:w="100" w:type="dxa"/>
              <w:left w:w="100" w:type="dxa"/>
              <w:bottom w:w="100" w:type="dxa"/>
              <w:right w:w="100" w:type="dxa"/>
            </w:tcMar>
            <w:vAlign w:val="center"/>
          </w:tcPr>
          <w:p w14:paraId="326354FC"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08/12/2016 - 20/4/2017</w:t>
            </w:r>
          </w:p>
        </w:tc>
        <w:tc>
          <w:tcPr>
            <w:tcW w:w="0" w:type="auto"/>
            <w:tcBorders>
              <w:top w:val="single" w:sz="8" w:space="0" w:color="2E74B5"/>
              <w:left w:val="single" w:sz="8" w:space="0" w:color="2E74B5"/>
              <w:bottom w:val="single" w:sz="18" w:space="0" w:color="2E74B5"/>
              <w:right w:val="single" w:sz="8" w:space="0" w:color="2E74B5"/>
            </w:tcBorders>
            <w:tcMar>
              <w:top w:w="100" w:type="dxa"/>
              <w:left w:w="100" w:type="dxa"/>
              <w:bottom w:w="100" w:type="dxa"/>
              <w:right w:w="100" w:type="dxa"/>
            </w:tcMar>
            <w:vAlign w:val="center"/>
          </w:tcPr>
          <w:p w14:paraId="27C0115A"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10/2/17 - 20/2/17</w:t>
            </w:r>
          </w:p>
        </w:tc>
        <w:tc>
          <w:tcPr>
            <w:tcW w:w="0" w:type="auto"/>
            <w:tcBorders>
              <w:top w:val="single" w:sz="8" w:space="0" w:color="2E74B5"/>
              <w:left w:val="single" w:sz="8" w:space="0" w:color="2E74B5"/>
              <w:bottom w:val="single" w:sz="18" w:space="0" w:color="2E74B5"/>
              <w:right w:val="single" w:sz="8" w:space="0" w:color="2E74B5"/>
            </w:tcBorders>
            <w:tcMar>
              <w:top w:w="100" w:type="dxa"/>
              <w:left w:w="100" w:type="dxa"/>
              <w:bottom w:w="100" w:type="dxa"/>
              <w:right w:w="100" w:type="dxa"/>
            </w:tcMar>
            <w:vAlign w:val="center"/>
          </w:tcPr>
          <w:p w14:paraId="0E668051"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21/2/2017 - 20/3/2017</w:t>
            </w:r>
          </w:p>
        </w:tc>
        <w:tc>
          <w:tcPr>
            <w:tcW w:w="1878" w:type="dxa"/>
            <w:tcBorders>
              <w:top w:val="single" w:sz="8" w:space="0" w:color="2E74B5"/>
              <w:left w:val="single" w:sz="8" w:space="0" w:color="2E74B5"/>
              <w:bottom w:val="single" w:sz="18" w:space="0" w:color="2E74B5"/>
              <w:right w:val="single" w:sz="18" w:space="0" w:color="2E74B5"/>
            </w:tcBorders>
            <w:tcMar>
              <w:top w:w="100" w:type="dxa"/>
              <w:left w:w="100" w:type="dxa"/>
              <w:bottom w:w="100" w:type="dxa"/>
              <w:right w:w="100" w:type="dxa"/>
            </w:tcMar>
            <w:vAlign w:val="center"/>
          </w:tcPr>
          <w:p w14:paraId="0D555601" w14:textId="77777777" w:rsidR="008E2CD0" w:rsidRPr="00F55D6F" w:rsidRDefault="00E61C7E" w:rsidP="000B277D">
            <w:pPr>
              <w:widowControl w:val="0"/>
              <w:spacing w:after="0" w:line="240" w:lineRule="auto"/>
              <w:jc w:val="center"/>
              <w:rPr>
                <w:rFonts w:ascii="Arial" w:hAnsi="Arial" w:cs="Arial"/>
              </w:rPr>
            </w:pPr>
            <w:r w:rsidRPr="00F55D6F">
              <w:rPr>
                <w:rFonts w:ascii="Arial" w:hAnsi="Arial" w:cs="Arial"/>
              </w:rPr>
              <w:t>21/3/2017 - 15/4/2017</w:t>
            </w:r>
          </w:p>
        </w:tc>
      </w:tr>
    </w:tbl>
    <w:p w14:paraId="7D0A5C8E" w14:textId="77777777" w:rsidR="008E2CD0" w:rsidRPr="00F55D6F" w:rsidRDefault="008E2CD0">
      <w:pPr>
        <w:ind w:left="720"/>
        <w:rPr>
          <w:rFonts w:ascii="Arial" w:hAnsi="Arial" w:cs="Arial"/>
        </w:rPr>
      </w:pPr>
      <w:bookmarkStart w:id="508" w:name="_682dvupa61u" w:colFirst="0" w:colLast="0"/>
      <w:bookmarkEnd w:id="508"/>
    </w:p>
    <w:p w14:paraId="118DA3AF" w14:textId="77777777" w:rsidR="008E2CD0" w:rsidRPr="00F55D6F" w:rsidRDefault="008E2CD0" w:rsidP="007C7B94">
      <w:pPr>
        <w:pStyle w:val="Ttulo2"/>
        <w:pPrChange w:id="509" w:author="Jennifer" w:date="2016-12-13T23:09:00Z">
          <w:pPr/>
        </w:pPrChange>
      </w:pPr>
      <w:bookmarkStart w:id="510" w:name="_3j2qqm3" w:colFirst="0" w:colLast="0"/>
      <w:bookmarkEnd w:id="510"/>
    </w:p>
    <w:p w14:paraId="01CD19DD" w14:textId="2A66E228" w:rsidR="008E2CD0" w:rsidRPr="00F55D6F" w:rsidRDefault="00E61C7E" w:rsidP="007C7B94">
      <w:pPr>
        <w:pStyle w:val="Ttulo2"/>
        <w:numPr>
          <w:ilvl w:val="1"/>
          <w:numId w:val="14"/>
        </w:numPr>
        <w:rPr>
          <w:sz w:val="24"/>
          <w:szCs w:val="24"/>
        </w:rPr>
        <w:pPrChange w:id="511" w:author="Jennifer" w:date="2016-12-13T23:09:00Z">
          <w:pPr>
            <w:numPr>
              <w:ilvl w:val="1"/>
              <w:numId w:val="2"/>
            </w:numPr>
            <w:ind w:left="420"/>
          </w:pPr>
        </w:pPrChange>
      </w:pPr>
      <w:bookmarkStart w:id="512" w:name="_srrewp59dj71" w:colFirst="0" w:colLast="0"/>
      <w:bookmarkStart w:id="513" w:name="_Toc469434674"/>
      <w:bookmarkEnd w:id="512"/>
      <w:r w:rsidRPr="00F55D6F">
        <w:rPr>
          <w:sz w:val="24"/>
          <w:szCs w:val="24"/>
        </w:rPr>
        <w:t>Gráfico Gantt</w:t>
      </w:r>
      <w:bookmarkEnd w:id="513"/>
    </w:p>
    <w:p w14:paraId="3465E9FC" w14:textId="77777777" w:rsidR="008E2CD0" w:rsidRPr="00B7587B" w:rsidRDefault="00E61C7E">
      <w:pPr>
        <w:ind w:left="1440"/>
        <w:rPr>
          <w:rFonts w:ascii="Arial" w:hAnsi="Arial" w:cs="Arial"/>
          <w:sz w:val="20"/>
        </w:rPr>
      </w:pPr>
      <w:bookmarkStart w:id="514" w:name="_yc452e6av3r" w:colFirst="0" w:colLast="0"/>
      <w:bookmarkEnd w:id="514"/>
      <w:r w:rsidRPr="00B7587B">
        <w:rPr>
          <w:rFonts w:ascii="Arial" w:hAnsi="Arial" w:cs="Arial"/>
          <w:szCs w:val="24"/>
        </w:rPr>
        <w:t>Elección del tema del proyecto: 3 octubre - 10 octubre</w:t>
      </w:r>
    </w:p>
    <w:p w14:paraId="44CE32F4" w14:textId="77777777" w:rsidR="008E2CD0" w:rsidRPr="00B7587B" w:rsidRDefault="00E61C7E">
      <w:pPr>
        <w:ind w:left="1440"/>
        <w:rPr>
          <w:rFonts w:ascii="Arial" w:hAnsi="Arial" w:cs="Arial"/>
          <w:sz w:val="20"/>
        </w:rPr>
      </w:pPr>
      <w:bookmarkStart w:id="515" w:name="_137zyj7kmd93" w:colFirst="0" w:colLast="0"/>
      <w:bookmarkEnd w:id="515"/>
      <w:r w:rsidRPr="00B7587B">
        <w:rPr>
          <w:rFonts w:ascii="Arial" w:hAnsi="Arial" w:cs="Arial"/>
          <w:szCs w:val="24"/>
        </w:rPr>
        <w:t>Requisitos: 10 octubre - 6 noviembre</w:t>
      </w:r>
    </w:p>
    <w:p w14:paraId="35859348" w14:textId="77777777" w:rsidR="008E2CD0" w:rsidRPr="00B7587B" w:rsidRDefault="00E61C7E">
      <w:pPr>
        <w:ind w:left="1440"/>
        <w:rPr>
          <w:rFonts w:ascii="Arial" w:hAnsi="Arial" w:cs="Arial"/>
          <w:sz w:val="20"/>
        </w:rPr>
      </w:pPr>
      <w:bookmarkStart w:id="516" w:name="_srwviowvjc1j" w:colFirst="0" w:colLast="0"/>
      <w:bookmarkEnd w:id="516"/>
      <w:r w:rsidRPr="00B7587B">
        <w:rPr>
          <w:rFonts w:ascii="Arial" w:hAnsi="Arial" w:cs="Arial"/>
          <w:szCs w:val="24"/>
        </w:rPr>
        <w:t>SRS: 2 noviembre - final del proyecto</w:t>
      </w:r>
    </w:p>
    <w:p w14:paraId="6070066C" w14:textId="77777777" w:rsidR="008E2CD0" w:rsidRPr="00B7587B" w:rsidRDefault="00E61C7E">
      <w:pPr>
        <w:ind w:left="1440"/>
        <w:rPr>
          <w:rFonts w:ascii="Arial" w:hAnsi="Arial" w:cs="Arial"/>
          <w:sz w:val="20"/>
        </w:rPr>
      </w:pPr>
      <w:bookmarkStart w:id="517" w:name="_g3fz9ix789ez" w:colFirst="0" w:colLast="0"/>
      <w:bookmarkEnd w:id="517"/>
      <w:r w:rsidRPr="00B7587B">
        <w:rPr>
          <w:rFonts w:ascii="Arial" w:hAnsi="Arial" w:cs="Arial"/>
          <w:szCs w:val="24"/>
        </w:rPr>
        <w:t>Plan de proyecto: 8 diciembre - final del proyecto</w:t>
      </w:r>
    </w:p>
    <w:p w14:paraId="44B35233" w14:textId="77777777" w:rsidR="008E2CD0" w:rsidRPr="00B7587B" w:rsidRDefault="00E61C7E">
      <w:pPr>
        <w:ind w:left="1440"/>
        <w:rPr>
          <w:rFonts w:ascii="Arial" w:hAnsi="Arial" w:cs="Arial"/>
          <w:sz w:val="20"/>
        </w:rPr>
      </w:pPr>
      <w:bookmarkStart w:id="518" w:name="_picekvygrw8o" w:colFirst="0" w:colLast="0"/>
      <w:bookmarkEnd w:id="518"/>
      <w:r w:rsidRPr="00B7587B">
        <w:rPr>
          <w:rFonts w:ascii="Arial" w:hAnsi="Arial" w:cs="Arial"/>
          <w:szCs w:val="24"/>
        </w:rPr>
        <w:t>Diseño: (cada apartado)</w:t>
      </w:r>
    </w:p>
    <w:p w14:paraId="2E6536C2" w14:textId="77777777" w:rsidR="008E2CD0" w:rsidRPr="00B7587B" w:rsidRDefault="00E61C7E">
      <w:pPr>
        <w:ind w:left="1440"/>
        <w:rPr>
          <w:rFonts w:ascii="Arial" w:hAnsi="Arial" w:cs="Arial"/>
          <w:sz w:val="20"/>
        </w:rPr>
      </w:pPr>
      <w:bookmarkStart w:id="519" w:name="_bubkf7aezliy" w:colFirst="0" w:colLast="0"/>
      <w:bookmarkEnd w:id="519"/>
      <w:r w:rsidRPr="00B7587B">
        <w:rPr>
          <w:rFonts w:ascii="Arial" w:hAnsi="Arial" w:cs="Arial"/>
          <w:szCs w:val="24"/>
        </w:rPr>
        <w:t>Codificación: (cada apartado)</w:t>
      </w:r>
    </w:p>
    <w:p w14:paraId="7BF28E35" w14:textId="77777777" w:rsidR="008E2CD0" w:rsidRPr="00B7587B" w:rsidRDefault="00E61C7E">
      <w:pPr>
        <w:ind w:left="1440"/>
        <w:rPr>
          <w:rFonts w:ascii="Arial" w:hAnsi="Arial" w:cs="Arial"/>
          <w:sz w:val="20"/>
        </w:rPr>
      </w:pPr>
      <w:bookmarkStart w:id="520" w:name="_z2tydxpuq5vq" w:colFirst="0" w:colLast="0"/>
      <w:bookmarkEnd w:id="520"/>
      <w:r w:rsidRPr="00B7587B">
        <w:rPr>
          <w:rFonts w:ascii="Arial" w:hAnsi="Arial" w:cs="Arial"/>
          <w:szCs w:val="24"/>
        </w:rPr>
        <w:t>Pruebas: (cada apartado)</w:t>
      </w:r>
    </w:p>
    <w:p w14:paraId="23469060" w14:textId="77777777" w:rsidR="008E2CD0" w:rsidRPr="00F55D6F" w:rsidRDefault="008E2CD0">
      <w:pPr>
        <w:ind w:left="1440"/>
        <w:rPr>
          <w:rFonts w:ascii="Arial" w:hAnsi="Arial" w:cs="Arial"/>
        </w:rPr>
      </w:pPr>
      <w:bookmarkStart w:id="521" w:name="_1y810tw" w:colFirst="0" w:colLast="0"/>
      <w:bookmarkEnd w:id="521"/>
    </w:p>
    <w:p w14:paraId="651D75EF" w14:textId="17F8D6F7" w:rsidR="008E2CD0" w:rsidRPr="00F55D6F" w:rsidRDefault="00E61C7E" w:rsidP="007C7B94">
      <w:pPr>
        <w:pStyle w:val="Ttulo2"/>
        <w:numPr>
          <w:ilvl w:val="1"/>
          <w:numId w:val="14"/>
        </w:numPr>
        <w:pPrChange w:id="522" w:author="Jennifer" w:date="2016-12-13T23:09:00Z">
          <w:pPr>
            <w:numPr>
              <w:ilvl w:val="1"/>
              <w:numId w:val="2"/>
            </w:numPr>
            <w:ind w:left="420"/>
          </w:pPr>
        </w:pPrChange>
      </w:pPr>
      <w:bookmarkStart w:id="523" w:name="_539u316ripq3" w:colFirst="0" w:colLast="0"/>
      <w:bookmarkStart w:id="524" w:name="_Toc469434675"/>
      <w:bookmarkEnd w:id="523"/>
      <w:r w:rsidRPr="00F55D6F">
        <w:lastRenderedPageBreak/>
        <w:t>Red de tareas</w:t>
      </w:r>
      <w:r w:rsidRPr="00F55D6F">
        <w:rPr>
          <w:noProof/>
        </w:rPr>
        <w:drawing>
          <wp:inline distT="114300" distB="114300" distL="114300" distR="114300" wp14:anchorId="2AB4461A" wp14:editId="60F222CB">
            <wp:extent cx="4630103" cy="65882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4630103" cy="6588250"/>
                    </a:xfrm>
                    <a:prstGeom prst="rect">
                      <a:avLst/>
                    </a:prstGeom>
                    <a:ln/>
                  </pic:spPr>
                </pic:pic>
              </a:graphicData>
            </a:graphic>
          </wp:inline>
        </w:drawing>
      </w:r>
      <w:bookmarkEnd w:id="524"/>
    </w:p>
    <w:p w14:paraId="36424178" w14:textId="77777777" w:rsidR="008E2CD0" w:rsidRPr="00F55D6F" w:rsidRDefault="008E2CD0">
      <w:pPr>
        <w:rPr>
          <w:rFonts w:ascii="Arial" w:hAnsi="Arial" w:cs="Arial"/>
        </w:rPr>
      </w:pPr>
      <w:bookmarkStart w:id="525" w:name="_tge487h76euh" w:colFirst="0" w:colLast="0"/>
      <w:bookmarkEnd w:id="525"/>
    </w:p>
    <w:p w14:paraId="26D664CC" w14:textId="77777777" w:rsidR="008E2CD0" w:rsidRPr="00F55D6F" w:rsidRDefault="008E2CD0">
      <w:pPr>
        <w:rPr>
          <w:rFonts w:ascii="Arial" w:hAnsi="Arial" w:cs="Arial"/>
        </w:rPr>
      </w:pPr>
      <w:bookmarkStart w:id="526" w:name="_w2dkt03ypar8" w:colFirst="0" w:colLast="0"/>
      <w:bookmarkEnd w:id="526"/>
    </w:p>
    <w:p w14:paraId="09E5B589" w14:textId="77777777" w:rsidR="008E2CD0" w:rsidRPr="00F55D6F" w:rsidRDefault="008E2CD0">
      <w:pPr>
        <w:rPr>
          <w:rFonts w:ascii="Arial" w:hAnsi="Arial" w:cs="Arial"/>
        </w:rPr>
      </w:pPr>
      <w:bookmarkStart w:id="527" w:name="_dyf228sim1v" w:colFirst="0" w:colLast="0"/>
      <w:bookmarkEnd w:id="527"/>
    </w:p>
    <w:p w14:paraId="4C7210ED" w14:textId="77777777" w:rsidR="008E2CD0" w:rsidRDefault="00E61C7E" w:rsidP="007C7B94">
      <w:pPr>
        <w:numPr>
          <w:ilvl w:val="1"/>
          <w:numId w:val="14"/>
        </w:numPr>
        <w:ind w:left="420" w:firstLine="0"/>
        <w:rPr>
          <w:ins w:id="528" w:author="Jennifer" w:date="2016-12-13T23:16:00Z"/>
          <w:rFonts w:ascii="Arial" w:hAnsi="Arial" w:cs="Arial"/>
          <w:b/>
          <w:sz w:val="24"/>
          <w:szCs w:val="24"/>
        </w:rPr>
        <w:pPrChange w:id="529" w:author="Jennifer" w:date="2016-12-13T23:08:00Z">
          <w:pPr>
            <w:numPr>
              <w:ilvl w:val="1"/>
              <w:numId w:val="2"/>
            </w:numPr>
            <w:ind w:left="420"/>
          </w:pPr>
        </w:pPrChange>
      </w:pPr>
      <w:bookmarkStart w:id="530" w:name="_sna8apd2kb8v" w:colFirst="0" w:colLast="0"/>
      <w:bookmarkEnd w:id="530"/>
      <w:r w:rsidRPr="00F55D6F">
        <w:rPr>
          <w:rFonts w:ascii="Arial" w:hAnsi="Arial" w:cs="Arial"/>
          <w:b/>
          <w:sz w:val="24"/>
          <w:szCs w:val="24"/>
        </w:rPr>
        <w:t>Tabla de uso de recursos</w:t>
      </w:r>
    </w:p>
    <w:p w14:paraId="7E720D9B" w14:textId="77777777" w:rsidR="00FB3596" w:rsidRPr="00F55D6F" w:rsidRDefault="00FB3596" w:rsidP="00FB3596">
      <w:pPr>
        <w:ind w:left="420"/>
        <w:rPr>
          <w:rFonts w:ascii="Arial" w:hAnsi="Arial" w:cs="Arial"/>
          <w:b/>
          <w:sz w:val="24"/>
          <w:szCs w:val="24"/>
        </w:rPr>
        <w:pPrChange w:id="531" w:author="Jennifer" w:date="2016-12-13T23:16:00Z">
          <w:pPr>
            <w:numPr>
              <w:ilvl w:val="1"/>
              <w:numId w:val="2"/>
            </w:numPr>
            <w:ind w:left="420"/>
          </w:pPr>
        </w:pPrChange>
      </w:pPr>
    </w:p>
    <w:tbl>
      <w:tblPr>
        <w:tblStyle w:val="a3"/>
        <w:tblW w:w="11199" w:type="dxa"/>
        <w:tblInd w:w="-7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Change w:id="532" w:author="Jennifer" w:date="2016-12-13T23:17:00Z">
          <w:tblPr>
            <w:tblStyle w:val="a3"/>
            <w:tblW w:w="10984" w:type="dxa"/>
            <w:tblInd w:w="-7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PrChange>
      </w:tblPr>
      <w:tblGrid>
        <w:gridCol w:w="1418"/>
        <w:gridCol w:w="1418"/>
        <w:gridCol w:w="1124"/>
        <w:gridCol w:w="1427"/>
        <w:gridCol w:w="1276"/>
        <w:gridCol w:w="851"/>
        <w:gridCol w:w="1134"/>
        <w:gridCol w:w="850"/>
        <w:gridCol w:w="709"/>
        <w:gridCol w:w="992"/>
        <w:tblGridChange w:id="533">
          <w:tblGrid>
            <w:gridCol w:w="1418"/>
            <w:gridCol w:w="1507"/>
            <w:gridCol w:w="1035"/>
            <w:gridCol w:w="1335"/>
            <w:gridCol w:w="1260"/>
            <w:gridCol w:w="825"/>
            <w:gridCol w:w="990"/>
            <w:gridCol w:w="855"/>
            <w:gridCol w:w="705"/>
            <w:gridCol w:w="1054"/>
          </w:tblGrid>
        </w:tblGridChange>
      </w:tblGrid>
      <w:tr w:rsidR="00FB3596" w:rsidRPr="00FB3596" w14:paraId="6CDE1AE9" w14:textId="77777777" w:rsidTr="00FB3596">
        <w:tblPrEx>
          <w:tblCellMar>
            <w:top w:w="0" w:type="dxa"/>
            <w:left w:w="0" w:type="dxa"/>
            <w:bottom w:w="0" w:type="dxa"/>
            <w:right w:w="0" w:type="dxa"/>
          </w:tblCellMar>
          <w:tblPrExChange w:id="534" w:author="Jennifer" w:date="2016-12-13T23:17:00Z">
            <w:tblPrEx>
              <w:tblCellMar>
                <w:top w:w="0" w:type="dxa"/>
                <w:left w:w="0" w:type="dxa"/>
                <w:bottom w:w="0" w:type="dxa"/>
                <w:right w:w="0" w:type="dxa"/>
              </w:tblCellMar>
            </w:tblPrEx>
          </w:tblPrExChange>
        </w:tblPrEx>
        <w:tc>
          <w:tcPr>
            <w:tcW w:w="1418"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Change w:id="535" w:author="Jennifer" w:date="2016-12-13T23:17:00Z">
              <w:tcPr>
                <w:tcW w:w="1418"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tcPrChange>
          </w:tcPr>
          <w:p w14:paraId="4F002ADD" w14:textId="77777777" w:rsidR="008E2CD0" w:rsidRPr="00FB3596" w:rsidRDefault="008E2CD0" w:rsidP="00653391">
            <w:pPr>
              <w:widowControl w:val="0"/>
              <w:spacing w:after="0" w:line="240" w:lineRule="auto"/>
              <w:jc w:val="center"/>
              <w:rPr>
                <w:rFonts w:ascii="Arial" w:hAnsi="Arial" w:cs="Arial"/>
                <w:rPrChange w:id="536" w:author="Jennifer" w:date="2016-12-13T23:17:00Z">
                  <w:rPr>
                    <w:rFonts w:ascii="Arial" w:hAnsi="Arial" w:cs="Arial"/>
                  </w:rPr>
                </w:rPrChange>
              </w:rPr>
            </w:pPr>
          </w:p>
        </w:tc>
        <w:tc>
          <w:tcPr>
            <w:tcW w:w="1418"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Change w:id="537" w:author="Jennifer" w:date="2016-12-13T23:17:00Z">
              <w:tcPr>
                <w:tcW w:w="1507"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tcPrChange>
          </w:tcPr>
          <w:p w14:paraId="54794729" w14:textId="77777777" w:rsidR="008E2CD0" w:rsidRPr="00FB3596" w:rsidRDefault="00E61C7E" w:rsidP="00653391">
            <w:pPr>
              <w:widowControl w:val="0"/>
              <w:spacing w:after="0" w:line="240" w:lineRule="auto"/>
              <w:jc w:val="center"/>
              <w:rPr>
                <w:rFonts w:ascii="Arial" w:hAnsi="Arial" w:cs="Arial"/>
                <w:b/>
                <w:rPrChange w:id="538" w:author="Jennifer" w:date="2016-12-13T23:17:00Z">
                  <w:rPr>
                    <w:rFonts w:ascii="Arial" w:hAnsi="Arial" w:cs="Arial"/>
                    <w:b/>
                  </w:rPr>
                </w:rPrChange>
              </w:rPr>
            </w:pPr>
            <w:r w:rsidRPr="00FB3596">
              <w:rPr>
                <w:rFonts w:ascii="Arial" w:hAnsi="Arial" w:cs="Arial"/>
                <w:b/>
                <w:rPrChange w:id="539" w:author="Jennifer" w:date="2016-12-13T23:17:00Z">
                  <w:rPr>
                    <w:rFonts w:ascii="Arial" w:hAnsi="Arial" w:cs="Arial"/>
                    <w:b/>
                    <w:sz w:val="24"/>
                    <w:szCs w:val="24"/>
                  </w:rPr>
                </w:rPrChange>
              </w:rPr>
              <w:t>Septiembre</w:t>
            </w:r>
          </w:p>
        </w:tc>
        <w:tc>
          <w:tcPr>
            <w:tcW w:w="1124"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Change w:id="540" w:author="Jennifer" w:date="2016-12-13T23:17:00Z">
              <w:tcPr>
                <w:tcW w:w="1035"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tcPrChange>
          </w:tcPr>
          <w:p w14:paraId="4BABD8CB" w14:textId="77777777" w:rsidR="008E2CD0" w:rsidRPr="00FB3596" w:rsidRDefault="00E61C7E" w:rsidP="00653391">
            <w:pPr>
              <w:widowControl w:val="0"/>
              <w:spacing w:after="0" w:line="240" w:lineRule="auto"/>
              <w:jc w:val="center"/>
              <w:rPr>
                <w:rFonts w:ascii="Arial" w:hAnsi="Arial" w:cs="Arial"/>
                <w:b/>
                <w:rPrChange w:id="541" w:author="Jennifer" w:date="2016-12-13T23:17:00Z">
                  <w:rPr>
                    <w:rFonts w:ascii="Arial" w:hAnsi="Arial" w:cs="Arial"/>
                    <w:b/>
                  </w:rPr>
                </w:rPrChange>
              </w:rPr>
            </w:pPr>
            <w:r w:rsidRPr="00FB3596">
              <w:rPr>
                <w:rFonts w:ascii="Arial" w:hAnsi="Arial" w:cs="Arial"/>
                <w:b/>
                <w:rPrChange w:id="542" w:author="Jennifer" w:date="2016-12-13T23:17:00Z">
                  <w:rPr>
                    <w:rFonts w:ascii="Arial" w:hAnsi="Arial" w:cs="Arial"/>
                    <w:b/>
                    <w:sz w:val="24"/>
                    <w:szCs w:val="24"/>
                  </w:rPr>
                </w:rPrChange>
              </w:rPr>
              <w:t>Octubre</w:t>
            </w:r>
          </w:p>
        </w:tc>
        <w:tc>
          <w:tcPr>
            <w:tcW w:w="1427"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Change w:id="543" w:author="Jennifer" w:date="2016-12-13T23:17:00Z">
              <w:tcPr>
                <w:tcW w:w="1335"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tcPrChange>
          </w:tcPr>
          <w:p w14:paraId="1AA8C8FA" w14:textId="77777777" w:rsidR="008E2CD0" w:rsidRPr="00FB3596" w:rsidRDefault="00E61C7E" w:rsidP="00653391">
            <w:pPr>
              <w:widowControl w:val="0"/>
              <w:spacing w:after="0" w:line="240" w:lineRule="auto"/>
              <w:jc w:val="center"/>
              <w:rPr>
                <w:rFonts w:ascii="Arial" w:hAnsi="Arial" w:cs="Arial"/>
                <w:b/>
                <w:rPrChange w:id="544" w:author="Jennifer" w:date="2016-12-13T23:17:00Z">
                  <w:rPr>
                    <w:rFonts w:ascii="Arial" w:hAnsi="Arial" w:cs="Arial"/>
                    <w:b/>
                  </w:rPr>
                </w:rPrChange>
              </w:rPr>
            </w:pPr>
            <w:r w:rsidRPr="00FB3596">
              <w:rPr>
                <w:rFonts w:ascii="Arial" w:hAnsi="Arial" w:cs="Arial"/>
                <w:b/>
                <w:rPrChange w:id="545" w:author="Jennifer" w:date="2016-12-13T23:17:00Z">
                  <w:rPr>
                    <w:rFonts w:ascii="Arial" w:hAnsi="Arial" w:cs="Arial"/>
                    <w:b/>
                    <w:sz w:val="24"/>
                    <w:szCs w:val="24"/>
                  </w:rPr>
                </w:rPrChange>
              </w:rPr>
              <w:t>Noviembre</w:t>
            </w:r>
          </w:p>
        </w:tc>
        <w:tc>
          <w:tcPr>
            <w:tcW w:w="1276"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Change w:id="546" w:author="Jennifer" w:date="2016-12-13T23:17:00Z">
              <w:tcPr>
                <w:tcW w:w="1260"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tcPrChange>
          </w:tcPr>
          <w:p w14:paraId="5832E181" w14:textId="77777777" w:rsidR="008E2CD0" w:rsidRPr="00FB3596" w:rsidRDefault="00E61C7E" w:rsidP="00653391">
            <w:pPr>
              <w:widowControl w:val="0"/>
              <w:spacing w:after="0" w:line="240" w:lineRule="auto"/>
              <w:jc w:val="center"/>
              <w:rPr>
                <w:rFonts w:ascii="Arial" w:hAnsi="Arial" w:cs="Arial"/>
                <w:b/>
                <w:rPrChange w:id="547" w:author="Jennifer" w:date="2016-12-13T23:17:00Z">
                  <w:rPr>
                    <w:rFonts w:ascii="Arial" w:hAnsi="Arial" w:cs="Arial"/>
                    <w:b/>
                  </w:rPr>
                </w:rPrChange>
              </w:rPr>
            </w:pPr>
            <w:r w:rsidRPr="00FB3596">
              <w:rPr>
                <w:rFonts w:ascii="Arial" w:hAnsi="Arial" w:cs="Arial"/>
                <w:b/>
                <w:rPrChange w:id="548" w:author="Jennifer" w:date="2016-12-13T23:17:00Z">
                  <w:rPr>
                    <w:rFonts w:ascii="Arial" w:hAnsi="Arial" w:cs="Arial"/>
                    <w:b/>
                    <w:sz w:val="24"/>
                    <w:szCs w:val="24"/>
                  </w:rPr>
                </w:rPrChange>
              </w:rPr>
              <w:t>Diciembre</w:t>
            </w:r>
          </w:p>
        </w:tc>
        <w:tc>
          <w:tcPr>
            <w:tcW w:w="851"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Change w:id="549" w:author="Jennifer" w:date="2016-12-13T23:17:00Z">
              <w:tcPr>
                <w:tcW w:w="825"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tcPrChange>
          </w:tcPr>
          <w:p w14:paraId="33020507" w14:textId="77777777" w:rsidR="008E2CD0" w:rsidRPr="00FB3596" w:rsidRDefault="00E61C7E" w:rsidP="00653391">
            <w:pPr>
              <w:widowControl w:val="0"/>
              <w:spacing w:after="0" w:line="240" w:lineRule="auto"/>
              <w:jc w:val="center"/>
              <w:rPr>
                <w:rFonts w:ascii="Arial" w:hAnsi="Arial" w:cs="Arial"/>
                <w:b/>
                <w:rPrChange w:id="550" w:author="Jennifer" w:date="2016-12-13T23:17:00Z">
                  <w:rPr>
                    <w:rFonts w:ascii="Arial" w:hAnsi="Arial" w:cs="Arial"/>
                    <w:b/>
                  </w:rPr>
                </w:rPrChange>
              </w:rPr>
            </w:pPr>
            <w:r w:rsidRPr="00FB3596">
              <w:rPr>
                <w:rFonts w:ascii="Arial" w:hAnsi="Arial" w:cs="Arial"/>
                <w:b/>
                <w:rPrChange w:id="551" w:author="Jennifer" w:date="2016-12-13T23:17:00Z">
                  <w:rPr>
                    <w:rFonts w:ascii="Arial" w:hAnsi="Arial" w:cs="Arial"/>
                    <w:b/>
                    <w:sz w:val="24"/>
                    <w:szCs w:val="24"/>
                  </w:rPr>
                </w:rPrChange>
              </w:rPr>
              <w:t>Enero</w:t>
            </w:r>
          </w:p>
        </w:tc>
        <w:tc>
          <w:tcPr>
            <w:tcW w:w="1134"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Change w:id="552" w:author="Jennifer" w:date="2016-12-13T23:17:00Z">
              <w:tcPr>
                <w:tcW w:w="990"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tcPrChange>
          </w:tcPr>
          <w:p w14:paraId="6F87BE59" w14:textId="77777777" w:rsidR="008E2CD0" w:rsidRPr="00FB3596" w:rsidRDefault="00E61C7E" w:rsidP="00653391">
            <w:pPr>
              <w:widowControl w:val="0"/>
              <w:spacing w:after="0" w:line="240" w:lineRule="auto"/>
              <w:jc w:val="center"/>
              <w:rPr>
                <w:rFonts w:ascii="Arial" w:hAnsi="Arial" w:cs="Arial"/>
                <w:b/>
                <w:rPrChange w:id="553" w:author="Jennifer" w:date="2016-12-13T23:17:00Z">
                  <w:rPr>
                    <w:rFonts w:ascii="Arial" w:hAnsi="Arial" w:cs="Arial"/>
                    <w:b/>
                  </w:rPr>
                </w:rPrChange>
              </w:rPr>
            </w:pPr>
            <w:r w:rsidRPr="00FB3596">
              <w:rPr>
                <w:rFonts w:ascii="Arial" w:hAnsi="Arial" w:cs="Arial"/>
                <w:b/>
                <w:rPrChange w:id="554" w:author="Jennifer" w:date="2016-12-13T23:17:00Z">
                  <w:rPr>
                    <w:rFonts w:ascii="Arial" w:hAnsi="Arial" w:cs="Arial"/>
                    <w:b/>
                    <w:sz w:val="24"/>
                    <w:szCs w:val="24"/>
                  </w:rPr>
                </w:rPrChange>
              </w:rPr>
              <w:t>Febrero</w:t>
            </w:r>
          </w:p>
        </w:tc>
        <w:tc>
          <w:tcPr>
            <w:tcW w:w="850"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Change w:id="555" w:author="Jennifer" w:date="2016-12-13T23:17:00Z">
              <w:tcPr>
                <w:tcW w:w="855"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tcPrChange>
          </w:tcPr>
          <w:p w14:paraId="459E503F" w14:textId="77777777" w:rsidR="008E2CD0" w:rsidRPr="00FB3596" w:rsidRDefault="00E61C7E" w:rsidP="00653391">
            <w:pPr>
              <w:widowControl w:val="0"/>
              <w:spacing w:after="0" w:line="240" w:lineRule="auto"/>
              <w:jc w:val="center"/>
              <w:rPr>
                <w:rFonts w:ascii="Arial" w:hAnsi="Arial" w:cs="Arial"/>
                <w:b/>
                <w:rPrChange w:id="556" w:author="Jennifer" w:date="2016-12-13T23:17:00Z">
                  <w:rPr>
                    <w:rFonts w:ascii="Arial" w:hAnsi="Arial" w:cs="Arial"/>
                    <w:b/>
                  </w:rPr>
                </w:rPrChange>
              </w:rPr>
            </w:pPr>
            <w:r w:rsidRPr="00FB3596">
              <w:rPr>
                <w:rFonts w:ascii="Arial" w:hAnsi="Arial" w:cs="Arial"/>
                <w:b/>
                <w:rPrChange w:id="557" w:author="Jennifer" w:date="2016-12-13T23:17:00Z">
                  <w:rPr>
                    <w:rFonts w:ascii="Arial" w:hAnsi="Arial" w:cs="Arial"/>
                    <w:b/>
                    <w:sz w:val="24"/>
                    <w:szCs w:val="24"/>
                  </w:rPr>
                </w:rPrChange>
              </w:rPr>
              <w:t>Marzo</w:t>
            </w:r>
          </w:p>
        </w:tc>
        <w:tc>
          <w:tcPr>
            <w:tcW w:w="709"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Change w:id="558" w:author="Jennifer" w:date="2016-12-13T23:17:00Z">
              <w:tcPr>
                <w:tcW w:w="705"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tcPrChange>
          </w:tcPr>
          <w:p w14:paraId="65795AB9" w14:textId="77777777" w:rsidR="008E2CD0" w:rsidRPr="00FB3596" w:rsidRDefault="00E61C7E" w:rsidP="00653391">
            <w:pPr>
              <w:widowControl w:val="0"/>
              <w:spacing w:after="0" w:line="240" w:lineRule="auto"/>
              <w:jc w:val="center"/>
              <w:rPr>
                <w:rFonts w:ascii="Arial" w:hAnsi="Arial" w:cs="Arial"/>
                <w:b/>
                <w:rPrChange w:id="559" w:author="Jennifer" w:date="2016-12-13T23:17:00Z">
                  <w:rPr>
                    <w:rFonts w:ascii="Arial" w:hAnsi="Arial" w:cs="Arial"/>
                    <w:b/>
                  </w:rPr>
                </w:rPrChange>
              </w:rPr>
            </w:pPr>
            <w:r w:rsidRPr="00FB3596">
              <w:rPr>
                <w:rFonts w:ascii="Arial" w:hAnsi="Arial" w:cs="Arial"/>
                <w:b/>
                <w:rPrChange w:id="560" w:author="Jennifer" w:date="2016-12-13T23:17:00Z">
                  <w:rPr>
                    <w:rFonts w:ascii="Arial" w:hAnsi="Arial" w:cs="Arial"/>
                    <w:b/>
                    <w:sz w:val="24"/>
                    <w:szCs w:val="24"/>
                  </w:rPr>
                </w:rPrChange>
              </w:rPr>
              <w:t>Abril</w:t>
            </w:r>
          </w:p>
        </w:tc>
        <w:tc>
          <w:tcPr>
            <w:tcW w:w="992" w:type="dxa"/>
            <w:tcBorders>
              <w:top w:val="single" w:sz="24" w:space="0" w:color="2E74B5"/>
              <w:left w:val="single" w:sz="24" w:space="0" w:color="2E74B5"/>
              <w:bottom w:val="single" w:sz="24" w:space="0" w:color="2E74B5"/>
              <w:right w:val="single" w:sz="24" w:space="0" w:color="2E74B5" w:themeColor="accent1" w:themeShade="BF"/>
            </w:tcBorders>
            <w:tcMar>
              <w:top w:w="100" w:type="dxa"/>
              <w:left w:w="100" w:type="dxa"/>
              <w:bottom w:w="100" w:type="dxa"/>
              <w:right w:w="100" w:type="dxa"/>
            </w:tcMar>
            <w:vAlign w:val="center"/>
            <w:tcPrChange w:id="561" w:author="Jennifer" w:date="2016-12-13T23:17:00Z">
              <w:tcPr>
                <w:tcW w:w="1054" w:type="dxa"/>
                <w:tcBorders>
                  <w:top w:val="single" w:sz="24" w:space="0" w:color="2E74B5"/>
                  <w:left w:val="single" w:sz="24" w:space="0" w:color="2E74B5"/>
                  <w:bottom w:val="single" w:sz="24" w:space="0" w:color="2E74B5"/>
                  <w:right w:val="single" w:sz="24" w:space="0" w:color="2E74B5" w:themeColor="accent1" w:themeShade="BF"/>
                </w:tcBorders>
                <w:tcMar>
                  <w:top w:w="100" w:type="dxa"/>
                  <w:left w:w="100" w:type="dxa"/>
                  <w:bottom w:w="100" w:type="dxa"/>
                  <w:right w:w="100" w:type="dxa"/>
                </w:tcMar>
                <w:vAlign w:val="center"/>
              </w:tcPr>
            </w:tcPrChange>
          </w:tcPr>
          <w:p w14:paraId="7B9A633D" w14:textId="77777777" w:rsidR="008E2CD0" w:rsidRPr="00FB3596" w:rsidRDefault="00E61C7E" w:rsidP="00653391">
            <w:pPr>
              <w:widowControl w:val="0"/>
              <w:spacing w:after="0" w:line="240" w:lineRule="auto"/>
              <w:jc w:val="center"/>
              <w:rPr>
                <w:rFonts w:ascii="Arial" w:hAnsi="Arial" w:cs="Arial"/>
                <w:b/>
                <w:rPrChange w:id="562" w:author="Jennifer" w:date="2016-12-13T23:17:00Z">
                  <w:rPr>
                    <w:rFonts w:ascii="Arial" w:hAnsi="Arial" w:cs="Arial"/>
                    <w:b/>
                  </w:rPr>
                </w:rPrChange>
              </w:rPr>
            </w:pPr>
            <w:r w:rsidRPr="00FB3596">
              <w:rPr>
                <w:rFonts w:ascii="Arial" w:hAnsi="Arial" w:cs="Arial"/>
                <w:b/>
                <w:rPrChange w:id="563" w:author="Jennifer" w:date="2016-12-13T23:17:00Z">
                  <w:rPr>
                    <w:rFonts w:ascii="Arial" w:hAnsi="Arial" w:cs="Arial"/>
                    <w:b/>
                    <w:sz w:val="24"/>
                    <w:szCs w:val="24"/>
                  </w:rPr>
                </w:rPrChange>
              </w:rPr>
              <w:t>Mayo</w:t>
            </w:r>
          </w:p>
        </w:tc>
      </w:tr>
      <w:tr w:rsidR="00FB3596" w:rsidRPr="00FB3596" w14:paraId="193B2230" w14:textId="77777777" w:rsidTr="00FB3596">
        <w:tblPrEx>
          <w:tblCellMar>
            <w:top w:w="0" w:type="dxa"/>
            <w:left w:w="0" w:type="dxa"/>
            <w:bottom w:w="0" w:type="dxa"/>
            <w:right w:w="0" w:type="dxa"/>
          </w:tblCellMar>
          <w:tblPrExChange w:id="564" w:author="Jennifer" w:date="2016-12-13T23:17:00Z">
            <w:tblPrEx>
              <w:tblCellMar>
                <w:top w:w="0" w:type="dxa"/>
                <w:left w:w="0" w:type="dxa"/>
                <w:bottom w:w="0" w:type="dxa"/>
                <w:right w:w="0" w:type="dxa"/>
              </w:tblCellMar>
            </w:tblPrEx>
          </w:tblPrExChange>
        </w:tblPrEx>
        <w:tc>
          <w:tcPr>
            <w:tcW w:w="1418"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Change w:id="565" w:author="Jennifer" w:date="2016-12-13T23:17:00Z">
              <w:tcPr>
                <w:tcW w:w="1418"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tcPrChange>
          </w:tcPr>
          <w:p w14:paraId="1FBB514F" w14:textId="77777777" w:rsidR="008E2CD0" w:rsidRPr="00FB3596" w:rsidRDefault="00E61C7E" w:rsidP="00653391">
            <w:pPr>
              <w:widowControl w:val="0"/>
              <w:spacing w:after="0" w:line="240" w:lineRule="auto"/>
              <w:jc w:val="center"/>
              <w:rPr>
                <w:rFonts w:ascii="Arial" w:hAnsi="Arial" w:cs="Arial"/>
                <w:b/>
                <w:rPrChange w:id="566" w:author="Jennifer" w:date="2016-12-13T23:17:00Z">
                  <w:rPr>
                    <w:rFonts w:ascii="Arial" w:hAnsi="Arial" w:cs="Arial"/>
                    <w:b/>
                  </w:rPr>
                </w:rPrChange>
              </w:rPr>
            </w:pPr>
            <w:r w:rsidRPr="00FB3596">
              <w:rPr>
                <w:rFonts w:ascii="Arial" w:hAnsi="Arial" w:cs="Arial"/>
                <w:b/>
                <w:rPrChange w:id="567" w:author="Jennifer" w:date="2016-12-13T23:17:00Z">
                  <w:rPr>
                    <w:rFonts w:ascii="Arial" w:hAnsi="Arial" w:cs="Arial"/>
                    <w:b/>
                    <w:sz w:val="24"/>
                    <w:szCs w:val="24"/>
                  </w:rPr>
                </w:rPrChange>
              </w:rPr>
              <w:t>Personal</w:t>
            </w:r>
          </w:p>
        </w:tc>
        <w:tc>
          <w:tcPr>
            <w:tcW w:w="1418" w:type="dxa"/>
            <w:tcBorders>
              <w:top w:val="single" w:sz="24"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Change w:id="568" w:author="Jennifer" w:date="2016-12-13T23:17:00Z">
              <w:tcPr>
                <w:tcW w:w="1507" w:type="dxa"/>
                <w:tcBorders>
                  <w:top w:val="single" w:sz="24"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
            </w:tcPrChange>
          </w:tcPr>
          <w:p w14:paraId="702B167E" w14:textId="77777777" w:rsidR="008E2CD0" w:rsidRPr="00FB3596" w:rsidRDefault="00E61C7E" w:rsidP="00653391">
            <w:pPr>
              <w:widowControl w:val="0"/>
              <w:spacing w:after="0" w:line="240" w:lineRule="auto"/>
              <w:jc w:val="center"/>
              <w:rPr>
                <w:rFonts w:ascii="Arial" w:hAnsi="Arial" w:cs="Arial"/>
                <w:rPrChange w:id="569" w:author="Jennifer" w:date="2016-12-13T23:17:00Z">
                  <w:rPr>
                    <w:rFonts w:ascii="Arial" w:hAnsi="Arial" w:cs="Arial"/>
                  </w:rPr>
                </w:rPrChange>
              </w:rPr>
            </w:pPr>
            <w:r w:rsidRPr="00FB3596">
              <w:rPr>
                <w:rFonts w:ascii="Arial" w:hAnsi="Arial" w:cs="Arial"/>
                <w:rPrChange w:id="570" w:author="Jennifer" w:date="2016-12-13T23:17:00Z">
                  <w:rPr>
                    <w:rFonts w:ascii="Arial" w:hAnsi="Arial" w:cs="Arial"/>
                    <w:sz w:val="24"/>
                    <w:szCs w:val="24"/>
                  </w:rPr>
                </w:rPrChange>
              </w:rPr>
              <w:t>11</w:t>
            </w:r>
          </w:p>
        </w:tc>
        <w:tc>
          <w:tcPr>
            <w:tcW w:w="1124" w:type="dxa"/>
            <w:tcBorders>
              <w:top w:val="single" w:sz="24"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571" w:author="Jennifer" w:date="2016-12-13T23:17:00Z">
              <w:tcPr>
                <w:tcW w:w="1035" w:type="dxa"/>
                <w:tcBorders>
                  <w:top w:val="single" w:sz="24"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400AD4F6" w14:textId="77777777" w:rsidR="008E2CD0" w:rsidRPr="00FB3596" w:rsidRDefault="00E61C7E" w:rsidP="00653391">
            <w:pPr>
              <w:widowControl w:val="0"/>
              <w:spacing w:after="0" w:line="240" w:lineRule="auto"/>
              <w:jc w:val="center"/>
              <w:rPr>
                <w:rFonts w:ascii="Arial" w:hAnsi="Arial" w:cs="Arial"/>
                <w:rPrChange w:id="572" w:author="Jennifer" w:date="2016-12-13T23:17:00Z">
                  <w:rPr>
                    <w:rFonts w:ascii="Arial" w:hAnsi="Arial" w:cs="Arial"/>
                  </w:rPr>
                </w:rPrChange>
              </w:rPr>
            </w:pPr>
            <w:r w:rsidRPr="00FB3596">
              <w:rPr>
                <w:rFonts w:ascii="Arial" w:hAnsi="Arial" w:cs="Arial"/>
                <w:rPrChange w:id="573" w:author="Jennifer" w:date="2016-12-13T23:17:00Z">
                  <w:rPr>
                    <w:rFonts w:ascii="Arial" w:hAnsi="Arial" w:cs="Arial"/>
                    <w:sz w:val="24"/>
                    <w:szCs w:val="24"/>
                  </w:rPr>
                </w:rPrChange>
              </w:rPr>
              <w:t>11</w:t>
            </w:r>
          </w:p>
        </w:tc>
        <w:tc>
          <w:tcPr>
            <w:tcW w:w="1427" w:type="dxa"/>
            <w:tcBorders>
              <w:top w:val="single" w:sz="24"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574" w:author="Jennifer" w:date="2016-12-13T23:17:00Z">
              <w:tcPr>
                <w:tcW w:w="1335" w:type="dxa"/>
                <w:tcBorders>
                  <w:top w:val="single" w:sz="24"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7A98BE80" w14:textId="77777777" w:rsidR="008E2CD0" w:rsidRPr="00FB3596" w:rsidRDefault="00E61C7E" w:rsidP="00653391">
            <w:pPr>
              <w:widowControl w:val="0"/>
              <w:spacing w:after="0" w:line="240" w:lineRule="auto"/>
              <w:jc w:val="center"/>
              <w:rPr>
                <w:rFonts w:ascii="Arial" w:hAnsi="Arial" w:cs="Arial"/>
                <w:rPrChange w:id="575" w:author="Jennifer" w:date="2016-12-13T23:17:00Z">
                  <w:rPr>
                    <w:rFonts w:ascii="Arial" w:hAnsi="Arial" w:cs="Arial"/>
                  </w:rPr>
                </w:rPrChange>
              </w:rPr>
            </w:pPr>
            <w:r w:rsidRPr="00FB3596">
              <w:rPr>
                <w:rFonts w:ascii="Arial" w:hAnsi="Arial" w:cs="Arial"/>
                <w:rPrChange w:id="576" w:author="Jennifer" w:date="2016-12-13T23:17:00Z">
                  <w:rPr>
                    <w:rFonts w:ascii="Arial" w:hAnsi="Arial" w:cs="Arial"/>
                    <w:sz w:val="24"/>
                    <w:szCs w:val="24"/>
                  </w:rPr>
                </w:rPrChange>
              </w:rPr>
              <w:t>11</w:t>
            </w:r>
          </w:p>
        </w:tc>
        <w:tc>
          <w:tcPr>
            <w:tcW w:w="1276" w:type="dxa"/>
            <w:tcBorders>
              <w:top w:val="single" w:sz="24"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577" w:author="Jennifer" w:date="2016-12-13T23:17:00Z">
              <w:tcPr>
                <w:tcW w:w="1260" w:type="dxa"/>
                <w:tcBorders>
                  <w:top w:val="single" w:sz="24"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50D12C3C" w14:textId="77777777" w:rsidR="008E2CD0" w:rsidRPr="00FB3596" w:rsidRDefault="00E61C7E" w:rsidP="00653391">
            <w:pPr>
              <w:widowControl w:val="0"/>
              <w:spacing w:after="0" w:line="240" w:lineRule="auto"/>
              <w:jc w:val="center"/>
              <w:rPr>
                <w:rFonts w:ascii="Arial" w:hAnsi="Arial" w:cs="Arial"/>
                <w:rPrChange w:id="578" w:author="Jennifer" w:date="2016-12-13T23:17:00Z">
                  <w:rPr>
                    <w:rFonts w:ascii="Arial" w:hAnsi="Arial" w:cs="Arial"/>
                  </w:rPr>
                </w:rPrChange>
              </w:rPr>
            </w:pPr>
            <w:r w:rsidRPr="00FB3596">
              <w:rPr>
                <w:rFonts w:ascii="Arial" w:hAnsi="Arial" w:cs="Arial"/>
                <w:rPrChange w:id="579" w:author="Jennifer" w:date="2016-12-13T23:17:00Z">
                  <w:rPr>
                    <w:rFonts w:ascii="Arial" w:hAnsi="Arial" w:cs="Arial"/>
                    <w:sz w:val="24"/>
                    <w:szCs w:val="24"/>
                  </w:rPr>
                </w:rPrChange>
              </w:rPr>
              <w:t>11</w:t>
            </w:r>
          </w:p>
        </w:tc>
        <w:tc>
          <w:tcPr>
            <w:tcW w:w="851" w:type="dxa"/>
            <w:tcBorders>
              <w:top w:val="single" w:sz="24"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580" w:author="Jennifer" w:date="2016-12-13T23:17:00Z">
              <w:tcPr>
                <w:tcW w:w="825" w:type="dxa"/>
                <w:tcBorders>
                  <w:top w:val="single" w:sz="24"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039ADDD5" w14:textId="77777777" w:rsidR="008E2CD0" w:rsidRPr="00FB3596" w:rsidRDefault="00E61C7E" w:rsidP="00653391">
            <w:pPr>
              <w:widowControl w:val="0"/>
              <w:spacing w:after="0" w:line="240" w:lineRule="auto"/>
              <w:jc w:val="center"/>
              <w:rPr>
                <w:rFonts w:ascii="Arial" w:hAnsi="Arial" w:cs="Arial"/>
                <w:rPrChange w:id="581" w:author="Jennifer" w:date="2016-12-13T23:17:00Z">
                  <w:rPr>
                    <w:rFonts w:ascii="Arial" w:hAnsi="Arial" w:cs="Arial"/>
                  </w:rPr>
                </w:rPrChange>
              </w:rPr>
            </w:pPr>
            <w:r w:rsidRPr="00FB3596">
              <w:rPr>
                <w:rFonts w:ascii="Arial" w:hAnsi="Arial" w:cs="Arial"/>
                <w:rPrChange w:id="582" w:author="Jennifer" w:date="2016-12-13T23:17:00Z">
                  <w:rPr>
                    <w:rFonts w:ascii="Arial" w:hAnsi="Arial" w:cs="Arial"/>
                    <w:sz w:val="24"/>
                    <w:szCs w:val="24"/>
                  </w:rPr>
                </w:rPrChange>
              </w:rPr>
              <w:t>11</w:t>
            </w:r>
          </w:p>
        </w:tc>
        <w:tc>
          <w:tcPr>
            <w:tcW w:w="1134" w:type="dxa"/>
            <w:tcBorders>
              <w:top w:val="single" w:sz="24"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583" w:author="Jennifer" w:date="2016-12-13T23:17:00Z">
              <w:tcPr>
                <w:tcW w:w="990" w:type="dxa"/>
                <w:tcBorders>
                  <w:top w:val="single" w:sz="24"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673CD44C" w14:textId="77777777" w:rsidR="008E2CD0" w:rsidRPr="00FB3596" w:rsidRDefault="00E61C7E" w:rsidP="00653391">
            <w:pPr>
              <w:widowControl w:val="0"/>
              <w:spacing w:after="0" w:line="240" w:lineRule="auto"/>
              <w:jc w:val="center"/>
              <w:rPr>
                <w:rFonts w:ascii="Arial" w:hAnsi="Arial" w:cs="Arial"/>
                <w:rPrChange w:id="584" w:author="Jennifer" w:date="2016-12-13T23:17:00Z">
                  <w:rPr>
                    <w:rFonts w:ascii="Arial" w:hAnsi="Arial" w:cs="Arial"/>
                  </w:rPr>
                </w:rPrChange>
              </w:rPr>
            </w:pPr>
            <w:r w:rsidRPr="00FB3596">
              <w:rPr>
                <w:rFonts w:ascii="Arial" w:hAnsi="Arial" w:cs="Arial"/>
                <w:rPrChange w:id="585" w:author="Jennifer" w:date="2016-12-13T23:17:00Z">
                  <w:rPr>
                    <w:rFonts w:ascii="Arial" w:hAnsi="Arial" w:cs="Arial"/>
                    <w:sz w:val="24"/>
                    <w:szCs w:val="24"/>
                  </w:rPr>
                </w:rPrChange>
              </w:rPr>
              <w:t>11</w:t>
            </w:r>
          </w:p>
        </w:tc>
        <w:tc>
          <w:tcPr>
            <w:tcW w:w="850" w:type="dxa"/>
            <w:tcBorders>
              <w:top w:val="single" w:sz="24"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586" w:author="Jennifer" w:date="2016-12-13T23:17:00Z">
              <w:tcPr>
                <w:tcW w:w="855" w:type="dxa"/>
                <w:tcBorders>
                  <w:top w:val="single" w:sz="24"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23A94FFD" w14:textId="77777777" w:rsidR="008E2CD0" w:rsidRPr="00FB3596" w:rsidRDefault="00E61C7E" w:rsidP="00653391">
            <w:pPr>
              <w:widowControl w:val="0"/>
              <w:spacing w:after="0" w:line="240" w:lineRule="auto"/>
              <w:jc w:val="center"/>
              <w:rPr>
                <w:rFonts w:ascii="Arial" w:hAnsi="Arial" w:cs="Arial"/>
                <w:rPrChange w:id="587" w:author="Jennifer" w:date="2016-12-13T23:17:00Z">
                  <w:rPr>
                    <w:rFonts w:ascii="Arial" w:hAnsi="Arial" w:cs="Arial"/>
                  </w:rPr>
                </w:rPrChange>
              </w:rPr>
            </w:pPr>
            <w:r w:rsidRPr="00FB3596">
              <w:rPr>
                <w:rFonts w:ascii="Arial" w:hAnsi="Arial" w:cs="Arial"/>
                <w:rPrChange w:id="588" w:author="Jennifer" w:date="2016-12-13T23:17:00Z">
                  <w:rPr>
                    <w:rFonts w:ascii="Arial" w:hAnsi="Arial" w:cs="Arial"/>
                    <w:sz w:val="24"/>
                    <w:szCs w:val="24"/>
                  </w:rPr>
                </w:rPrChange>
              </w:rPr>
              <w:t>11</w:t>
            </w:r>
          </w:p>
        </w:tc>
        <w:tc>
          <w:tcPr>
            <w:tcW w:w="709" w:type="dxa"/>
            <w:tcBorders>
              <w:top w:val="single" w:sz="24"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589" w:author="Jennifer" w:date="2016-12-13T23:17:00Z">
              <w:tcPr>
                <w:tcW w:w="705" w:type="dxa"/>
                <w:tcBorders>
                  <w:top w:val="single" w:sz="24"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316E515C" w14:textId="77777777" w:rsidR="008E2CD0" w:rsidRPr="00FB3596" w:rsidRDefault="00E61C7E" w:rsidP="00653391">
            <w:pPr>
              <w:widowControl w:val="0"/>
              <w:spacing w:after="0" w:line="240" w:lineRule="auto"/>
              <w:jc w:val="center"/>
              <w:rPr>
                <w:rFonts w:ascii="Arial" w:hAnsi="Arial" w:cs="Arial"/>
                <w:rPrChange w:id="590" w:author="Jennifer" w:date="2016-12-13T23:17:00Z">
                  <w:rPr>
                    <w:rFonts w:ascii="Arial" w:hAnsi="Arial" w:cs="Arial"/>
                  </w:rPr>
                </w:rPrChange>
              </w:rPr>
            </w:pPr>
            <w:r w:rsidRPr="00FB3596">
              <w:rPr>
                <w:rFonts w:ascii="Arial" w:hAnsi="Arial" w:cs="Arial"/>
                <w:rPrChange w:id="591" w:author="Jennifer" w:date="2016-12-13T23:17:00Z">
                  <w:rPr>
                    <w:rFonts w:ascii="Arial" w:hAnsi="Arial" w:cs="Arial"/>
                    <w:sz w:val="24"/>
                    <w:szCs w:val="24"/>
                  </w:rPr>
                </w:rPrChange>
              </w:rPr>
              <w:t>11</w:t>
            </w:r>
          </w:p>
        </w:tc>
        <w:tc>
          <w:tcPr>
            <w:tcW w:w="992" w:type="dxa"/>
            <w:tcBorders>
              <w:top w:val="single" w:sz="24" w:space="0" w:color="2E74B5"/>
              <w:left w:val="single" w:sz="8" w:space="0" w:color="2E74B5"/>
              <w:bottom w:val="single" w:sz="8" w:space="0" w:color="2E74B5"/>
              <w:right w:val="single" w:sz="24" w:space="0" w:color="2E74B5" w:themeColor="accent1" w:themeShade="BF"/>
            </w:tcBorders>
            <w:tcMar>
              <w:top w:w="100" w:type="dxa"/>
              <w:left w:w="100" w:type="dxa"/>
              <w:bottom w:w="100" w:type="dxa"/>
              <w:right w:w="100" w:type="dxa"/>
            </w:tcMar>
            <w:vAlign w:val="center"/>
            <w:tcPrChange w:id="592" w:author="Jennifer" w:date="2016-12-13T23:17:00Z">
              <w:tcPr>
                <w:tcW w:w="1054" w:type="dxa"/>
                <w:tcBorders>
                  <w:top w:val="single" w:sz="24" w:space="0" w:color="2E74B5"/>
                  <w:left w:val="single" w:sz="8" w:space="0" w:color="2E74B5"/>
                  <w:bottom w:val="single" w:sz="8" w:space="0" w:color="2E74B5"/>
                  <w:right w:val="single" w:sz="24" w:space="0" w:color="2E74B5" w:themeColor="accent1" w:themeShade="BF"/>
                </w:tcBorders>
                <w:tcMar>
                  <w:top w:w="100" w:type="dxa"/>
                  <w:left w:w="100" w:type="dxa"/>
                  <w:bottom w:w="100" w:type="dxa"/>
                  <w:right w:w="100" w:type="dxa"/>
                </w:tcMar>
                <w:vAlign w:val="center"/>
              </w:tcPr>
            </w:tcPrChange>
          </w:tcPr>
          <w:p w14:paraId="703415F4" w14:textId="77777777" w:rsidR="008E2CD0" w:rsidRPr="00FB3596" w:rsidRDefault="00E61C7E" w:rsidP="00653391">
            <w:pPr>
              <w:widowControl w:val="0"/>
              <w:spacing w:after="0" w:line="240" w:lineRule="auto"/>
              <w:jc w:val="center"/>
              <w:rPr>
                <w:rFonts w:ascii="Arial" w:hAnsi="Arial" w:cs="Arial"/>
                <w:rPrChange w:id="593" w:author="Jennifer" w:date="2016-12-13T23:17:00Z">
                  <w:rPr>
                    <w:rFonts w:ascii="Arial" w:hAnsi="Arial" w:cs="Arial"/>
                  </w:rPr>
                </w:rPrChange>
              </w:rPr>
            </w:pPr>
            <w:r w:rsidRPr="00FB3596">
              <w:rPr>
                <w:rFonts w:ascii="Arial" w:hAnsi="Arial" w:cs="Arial"/>
                <w:rPrChange w:id="594" w:author="Jennifer" w:date="2016-12-13T23:17:00Z">
                  <w:rPr>
                    <w:rFonts w:ascii="Arial" w:hAnsi="Arial" w:cs="Arial"/>
                    <w:sz w:val="24"/>
                    <w:szCs w:val="24"/>
                  </w:rPr>
                </w:rPrChange>
              </w:rPr>
              <w:t>11</w:t>
            </w:r>
          </w:p>
        </w:tc>
      </w:tr>
      <w:tr w:rsidR="00FB3596" w:rsidRPr="00FB3596" w14:paraId="0C547E26" w14:textId="77777777" w:rsidTr="00FB3596">
        <w:tblPrEx>
          <w:tblCellMar>
            <w:top w:w="0" w:type="dxa"/>
            <w:left w:w="0" w:type="dxa"/>
            <w:bottom w:w="0" w:type="dxa"/>
            <w:right w:w="0" w:type="dxa"/>
          </w:tblCellMar>
          <w:tblPrExChange w:id="595" w:author="Jennifer" w:date="2016-12-13T23:17:00Z">
            <w:tblPrEx>
              <w:tblCellMar>
                <w:top w:w="0" w:type="dxa"/>
                <w:left w:w="0" w:type="dxa"/>
                <w:bottom w:w="0" w:type="dxa"/>
                <w:right w:w="0" w:type="dxa"/>
              </w:tblCellMar>
            </w:tblPrEx>
          </w:tblPrExChange>
        </w:tblPrEx>
        <w:tc>
          <w:tcPr>
            <w:tcW w:w="1418"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Change w:id="596" w:author="Jennifer" w:date="2016-12-13T23:17:00Z">
              <w:tcPr>
                <w:tcW w:w="1418"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tcPrChange>
          </w:tcPr>
          <w:p w14:paraId="0C9B3853" w14:textId="0585F60A" w:rsidR="008E2CD0" w:rsidRPr="00FB3596" w:rsidRDefault="00E61C7E" w:rsidP="00FB3596">
            <w:pPr>
              <w:widowControl w:val="0"/>
              <w:spacing w:after="0" w:line="240" w:lineRule="auto"/>
              <w:jc w:val="center"/>
              <w:rPr>
                <w:rFonts w:ascii="Arial" w:hAnsi="Arial" w:cs="Arial"/>
                <w:b/>
                <w:rPrChange w:id="597" w:author="Jennifer" w:date="2016-12-13T23:17:00Z">
                  <w:rPr>
                    <w:rFonts w:ascii="Arial" w:hAnsi="Arial" w:cs="Arial"/>
                    <w:b/>
                  </w:rPr>
                </w:rPrChange>
              </w:rPr>
              <w:pPrChange w:id="598" w:author="Jennifer" w:date="2016-12-13T23:17:00Z">
                <w:pPr>
                  <w:widowControl w:val="0"/>
                  <w:spacing w:after="0" w:line="240" w:lineRule="auto"/>
                  <w:jc w:val="center"/>
                </w:pPr>
              </w:pPrChange>
            </w:pPr>
            <w:r w:rsidRPr="00FB3596">
              <w:rPr>
                <w:rFonts w:ascii="Arial" w:hAnsi="Arial" w:cs="Arial"/>
                <w:b/>
                <w:rPrChange w:id="599" w:author="Jennifer" w:date="2016-12-13T23:17:00Z">
                  <w:rPr>
                    <w:rFonts w:ascii="Arial" w:hAnsi="Arial" w:cs="Arial"/>
                    <w:b/>
                    <w:sz w:val="24"/>
                    <w:szCs w:val="24"/>
                  </w:rPr>
                </w:rPrChange>
              </w:rPr>
              <w:t>Ordenador</w:t>
            </w:r>
            <w:del w:id="600" w:author="Jennifer" w:date="2016-12-13T23:17:00Z">
              <w:r w:rsidRPr="00FB3596" w:rsidDel="00FB3596">
                <w:rPr>
                  <w:rFonts w:ascii="Arial" w:hAnsi="Arial" w:cs="Arial"/>
                  <w:b/>
                  <w:rPrChange w:id="601" w:author="Jennifer" w:date="2016-12-13T23:17:00Z">
                    <w:rPr>
                      <w:rFonts w:ascii="Arial" w:hAnsi="Arial" w:cs="Arial"/>
                      <w:b/>
                      <w:sz w:val="24"/>
                      <w:szCs w:val="24"/>
                    </w:rPr>
                  </w:rPrChange>
                </w:rPr>
                <w:delText>es</w:delText>
              </w:r>
            </w:del>
          </w:p>
        </w:tc>
        <w:tc>
          <w:tcPr>
            <w:tcW w:w="1418" w:type="dxa"/>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Change w:id="602" w:author="Jennifer" w:date="2016-12-13T23:17:00Z">
              <w:tcPr>
                <w:tcW w:w="1507" w:type="dxa"/>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
            </w:tcPrChange>
          </w:tcPr>
          <w:p w14:paraId="39CC7410" w14:textId="77777777" w:rsidR="008E2CD0" w:rsidRPr="00FB3596" w:rsidRDefault="00E61C7E" w:rsidP="00653391">
            <w:pPr>
              <w:widowControl w:val="0"/>
              <w:spacing w:after="0" w:line="240" w:lineRule="auto"/>
              <w:jc w:val="center"/>
              <w:rPr>
                <w:rFonts w:ascii="Arial" w:hAnsi="Arial" w:cs="Arial"/>
                <w:rPrChange w:id="603" w:author="Jennifer" w:date="2016-12-13T23:17:00Z">
                  <w:rPr>
                    <w:rFonts w:ascii="Arial" w:hAnsi="Arial" w:cs="Arial"/>
                  </w:rPr>
                </w:rPrChange>
              </w:rPr>
            </w:pPr>
            <w:r w:rsidRPr="00FB3596">
              <w:rPr>
                <w:rFonts w:ascii="Arial" w:hAnsi="Arial" w:cs="Arial"/>
                <w:rPrChange w:id="604" w:author="Jennifer" w:date="2016-12-13T23:17:00Z">
                  <w:rPr>
                    <w:rFonts w:ascii="Arial" w:hAnsi="Arial" w:cs="Arial"/>
                    <w:sz w:val="24"/>
                    <w:szCs w:val="24"/>
                  </w:rPr>
                </w:rPrChange>
              </w:rPr>
              <w:t>11</w:t>
            </w:r>
          </w:p>
        </w:tc>
        <w:tc>
          <w:tcPr>
            <w:tcW w:w="1124"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605" w:author="Jennifer" w:date="2016-12-13T23:17:00Z">
              <w:tcPr>
                <w:tcW w:w="103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738D4E38" w14:textId="77777777" w:rsidR="008E2CD0" w:rsidRPr="00FB3596" w:rsidRDefault="00E61C7E" w:rsidP="00653391">
            <w:pPr>
              <w:widowControl w:val="0"/>
              <w:spacing w:after="0" w:line="240" w:lineRule="auto"/>
              <w:jc w:val="center"/>
              <w:rPr>
                <w:rFonts w:ascii="Arial" w:hAnsi="Arial" w:cs="Arial"/>
                <w:rPrChange w:id="606" w:author="Jennifer" w:date="2016-12-13T23:17:00Z">
                  <w:rPr>
                    <w:rFonts w:ascii="Arial" w:hAnsi="Arial" w:cs="Arial"/>
                  </w:rPr>
                </w:rPrChange>
              </w:rPr>
            </w:pPr>
            <w:r w:rsidRPr="00FB3596">
              <w:rPr>
                <w:rFonts w:ascii="Arial" w:hAnsi="Arial" w:cs="Arial"/>
                <w:rPrChange w:id="607" w:author="Jennifer" w:date="2016-12-13T23:17:00Z">
                  <w:rPr>
                    <w:rFonts w:ascii="Arial" w:hAnsi="Arial" w:cs="Arial"/>
                    <w:sz w:val="24"/>
                    <w:szCs w:val="24"/>
                  </w:rPr>
                </w:rPrChange>
              </w:rPr>
              <w:t>11</w:t>
            </w:r>
          </w:p>
        </w:tc>
        <w:tc>
          <w:tcPr>
            <w:tcW w:w="1427"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608" w:author="Jennifer" w:date="2016-12-13T23:17:00Z">
              <w:tcPr>
                <w:tcW w:w="133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0EFEB455" w14:textId="77777777" w:rsidR="008E2CD0" w:rsidRPr="00FB3596" w:rsidRDefault="00E61C7E" w:rsidP="00653391">
            <w:pPr>
              <w:widowControl w:val="0"/>
              <w:spacing w:after="0" w:line="240" w:lineRule="auto"/>
              <w:jc w:val="center"/>
              <w:rPr>
                <w:rFonts w:ascii="Arial" w:hAnsi="Arial" w:cs="Arial"/>
                <w:rPrChange w:id="609" w:author="Jennifer" w:date="2016-12-13T23:17:00Z">
                  <w:rPr>
                    <w:rFonts w:ascii="Arial" w:hAnsi="Arial" w:cs="Arial"/>
                  </w:rPr>
                </w:rPrChange>
              </w:rPr>
            </w:pPr>
            <w:r w:rsidRPr="00FB3596">
              <w:rPr>
                <w:rFonts w:ascii="Arial" w:hAnsi="Arial" w:cs="Arial"/>
                <w:rPrChange w:id="610" w:author="Jennifer" w:date="2016-12-13T23:17:00Z">
                  <w:rPr>
                    <w:rFonts w:ascii="Arial" w:hAnsi="Arial" w:cs="Arial"/>
                    <w:sz w:val="24"/>
                    <w:szCs w:val="24"/>
                  </w:rPr>
                </w:rPrChange>
              </w:rPr>
              <w:t>11</w:t>
            </w:r>
          </w:p>
        </w:tc>
        <w:tc>
          <w:tcPr>
            <w:tcW w:w="1276"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611" w:author="Jennifer" w:date="2016-12-13T23:17:00Z">
              <w:tcPr>
                <w:tcW w:w="1260"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5C58C944" w14:textId="77777777" w:rsidR="008E2CD0" w:rsidRPr="00FB3596" w:rsidRDefault="00E61C7E" w:rsidP="00653391">
            <w:pPr>
              <w:widowControl w:val="0"/>
              <w:spacing w:after="0" w:line="240" w:lineRule="auto"/>
              <w:jc w:val="center"/>
              <w:rPr>
                <w:rFonts w:ascii="Arial" w:hAnsi="Arial" w:cs="Arial"/>
                <w:rPrChange w:id="612" w:author="Jennifer" w:date="2016-12-13T23:17:00Z">
                  <w:rPr>
                    <w:rFonts w:ascii="Arial" w:hAnsi="Arial" w:cs="Arial"/>
                  </w:rPr>
                </w:rPrChange>
              </w:rPr>
            </w:pPr>
            <w:r w:rsidRPr="00FB3596">
              <w:rPr>
                <w:rFonts w:ascii="Arial" w:hAnsi="Arial" w:cs="Arial"/>
                <w:rPrChange w:id="613" w:author="Jennifer" w:date="2016-12-13T23:17:00Z">
                  <w:rPr>
                    <w:rFonts w:ascii="Arial" w:hAnsi="Arial" w:cs="Arial"/>
                    <w:sz w:val="24"/>
                    <w:szCs w:val="24"/>
                  </w:rPr>
                </w:rPrChange>
              </w:rPr>
              <w:t>11</w:t>
            </w:r>
          </w:p>
        </w:tc>
        <w:tc>
          <w:tcPr>
            <w:tcW w:w="851"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614" w:author="Jennifer" w:date="2016-12-13T23:17:00Z">
              <w:tcPr>
                <w:tcW w:w="82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552E0BDF" w14:textId="77777777" w:rsidR="008E2CD0" w:rsidRPr="00FB3596" w:rsidRDefault="00E61C7E" w:rsidP="00653391">
            <w:pPr>
              <w:widowControl w:val="0"/>
              <w:spacing w:after="0" w:line="240" w:lineRule="auto"/>
              <w:jc w:val="center"/>
              <w:rPr>
                <w:rFonts w:ascii="Arial" w:hAnsi="Arial" w:cs="Arial"/>
                <w:rPrChange w:id="615" w:author="Jennifer" w:date="2016-12-13T23:17:00Z">
                  <w:rPr>
                    <w:rFonts w:ascii="Arial" w:hAnsi="Arial" w:cs="Arial"/>
                  </w:rPr>
                </w:rPrChange>
              </w:rPr>
            </w:pPr>
            <w:r w:rsidRPr="00FB3596">
              <w:rPr>
                <w:rFonts w:ascii="Arial" w:hAnsi="Arial" w:cs="Arial"/>
                <w:rPrChange w:id="616" w:author="Jennifer" w:date="2016-12-13T23:17:00Z">
                  <w:rPr>
                    <w:rFonts w:ascii="Arial" w:hAnsi="Arial" w:cs="Arial"/>
                    <w:sz w:val="24"/>
                    <w:szCs w:val="24"/>
                  </w:rPr>
                </w:rPrChange>
              </w:rPr>
              <w:t>11</w:t>
            </w:r>
          </w:p>
        </w:tc>
        <w:tc>
          <w:tcPr>
            <w:tcW w:w="1134"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617" w:author="Jennifer" w:date="2016-12-13T23:17:00Z">
              <w:tcPr>
                <w:tcW w:w="990"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628A3F81" w14:textId="77777777" w:rsidR="008E2CD0" w:rsidRPr="00FB3596" w:rsidRDefault="00E61C7E" w:rsidP="00653391">
            <w:pPr>
              <w:widowControl w:val="0"/>
              <w:spacing w:after="0" w:line="240" w:lineRule="auto"/>
              <w:jc w:val="center"/>
              <w:rPr>
                <w:rFonts w:ascii="Arial" w:hAnsi="Arial" w:cs="Arial"/>
                <w:rPrChange w:id="618" w:author="Jennifer" w:date="2016-12-13T23:17:00Z">
                  <w:rPr>
                    <w:rFonts w:ascii="Arial" w:hAnsi="Arial" w:cs="Arial"/>
                  </w:rPr>
                </w:rPrChange>
              </w:rPr>
            </w:pPr>
            <w:r w:rsidRPr="00FB3596">
              <w:rPr>
                <w:rFonts w:ascii="Arial" w:hAnsi="Arial" w:cs="Arial"/>
                <w:rPrChange w:id="619" w:author="Jennifer" w:date="2016-12-13T23:17:00Z">
                  <w:rPr>
                    <w:rFonts w:ascii="Arial" w:hAnsi="Arial" w:cs="Arial"/>
                    <w:sz w:val="24"/>
                    <w:szCs w:val="24"/>
                  </w:rPr>
                </w:rPrChange>
              </w:rPr>
              <w:t>11</w:t>
            </w:r>
          </w:p>
        </w:tc>
        <w:tc>
          <w:tcPr>
            <w:tcW w:w="850"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620" w:author="Jennifer" w:date="2016-12-13T23:17:00Z">
              <w:tcPr>
                <w:tcW w:w="85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6CB31B5E" w14:textId="77777777" w:rsidR="008E2CD0" w:rsidRPr="00FB3596" w:rsidRDefault="00E61C7E" w:rsidP="00653391">
            <w:pPr>
              <w:widowControl w:val="0"/>
              <w:spacing w:after="0" w:line="240" w:lineRule="auto"/>
              <w:jc w:val="center"/>
              <w:rPr>
                <w:rFonts w:ascii="Arial" w:hAnsi="Arial" w:cs="Arial"/>
                <w:rPrChange w:id="621" w:author="Jennifer" w:date="2016-12-13T23:17:00Z">
                  <w:rPr>
                    <w:rFonts w:ascii="Arial" w:hAnsi="Arial" w:cs="Arial"/>
                  </w:rPr>
                </w:rPrChange>
              </w:rPr>
            </w:pPr>
            <w:r w:rsidRPr="00FB3596">
              <w:rPr>
                <w:rFonts w:ascii="Arial" w:hAnsi="Arial" w:cs="Arial"/>
                <w:rPrChange w:id="622" w:author="Jennifer" w:date="2016-12-13T23:17:00Z">
                  <w:rPr>
                    <w:rFonts w:ascii="Arial" w:hAnsi="Arial" w:cs="Arial"/>
                    <w:sz w:val="24"/>
                    <w:szCs w:val="24"/>
                  </w:rPr>
                </w:rPrChange>
              </w:rPr>
              <w:t>11</w:t>
            </w:r>
          </w:p>
        </w:tc>
        <w:tc>
          <w:tcPr>
            <w:tcW w:w="709"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623" w:author="Jennifer" w:date="2016-12-13T23:17:00Z">
              <w:tcPr>
                <w:tcW w:w="70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2E2DC761" w14:textId="77777777" w:rsidR="008E2CD0" w:rsidRPr="00FB3596" w:rsidRDefault="00E61C7E" w:rsidP="00653391">
            <w:pPr>
              <w:widowControl w:val="0"/>
              <w:spacing w:after="0" w:line="240" w:lineRule="auto"/>
              <w:jc w:val="center"/>
              <w:rPr>
                <w:rFonts w:ascii="Arial" w:hAnsi="Arial" w:cs="Arial"/>
                <w:rPrChange w:id="624" w:author="Jennifer" w:date="2016-12-13T23:17:00Z">
                  <w:rPr>
                    <w:rFonts w:ascii="Arial" w:hAnsi="Arial" w:cs="Arial"/>
                  </w:rPr>
                </w:rPrChange>
              </w:rPr>
            </w:pPr>
            <w:r w:rsidRPr="00FB3596">
              <w:rPr>
                <w:rFonts w:ascii="Arial" w:hAnsi="Arial" w:cs="Arial"/>
                <w:rPrChange w:id="625" w:author="Jennifer" w:date="2016-12-13T23:17:00Z">
                  <w:rPr>
                    <w:rFonts w:ascii="Arial" w:hAnsi="Arial" w:cs="Arial"/>
                    <w:sz w:val="24"/>
                    <w:szCs w:val="24"/>
                  </w:rPr>
                </w:rPrChange>
              </w:rPr>
              <w:t>11</w:t>
            </w:r>
          </w:p>
        </w:tc>
        <w:tc>
          <w:tcPr>
            <w:tcW w:w="992" w:type="dxa"/>
            <w:tcBorders>
              <w:top w:val="single" w:sz="8" w:space="0" w:color="2E74B5"/>
              <w:left w:val="single" w:sz="8" w:space="0" w:color="2E74B5"/>
              <w:bottom w:val="single" w:sz="8" w:space="0" w:color="2E74B5"/>
              <w:right w:val="single" w:sz="24" w:space="0" w:color="2E74B5" w:themeColor="accent1" w:themeShade="BF"/>
            </w:tcBorders>
            <w:tcMar>
              <w:top w:w="100" w:type="dxa"/>
              <w:left w:w="100" w:type="dxa"/>
              <w:bottom w:w="100" w:type="dxa"/>
              <w:right w:w="100" w:type="dxa"/>
            </w:tcMar>
            <w:vAlign w:val="center"/>
            <w:tcPrChange w:id="626" w:author="Jennifer" w:date="2016-12-13T23:17:00Z">
              <w:tcPr>
                <w:tcW w:w="1054" w:type="dxa"/>
                <w:tcBorders>
                  <w:top w:val="single" w:sz="8" w:space="0" w:color="2E74B5"/>
                  <w:left w:val="single" w:sz="8" w:space="0" w:color="2E74B5"/>
                  <w:bottom w:val="single" w:sz="8" w:space="0" w:color="2E74B5"/>
                  <w:right w:val="single" w:sz="24" w:space="0" w:color="2E74B5" w:themeColor="accent1" w:themeShade="BF"/>
                </w:tcBorders>
                <w:tcMar>
                  <w:top w:w="100" w:type="dxa"/>
                  <w:left w:w="100" w:type="dxa"/>
                  <w:bottom w:w="100" w:type="dxa"/>
                  <w:right w:w="100" w:type="dxa"/>
                </w:tcMar>
                <w:vAlign w:val="center"/>
              </w:tcPr>
            </w:tcPrChange>
          </w:tcPr>
          <w:p w14:paraId="2D46B32D" w14:textId="77777777" w:rsidR="008E2CD0" w:rsidRPr="00FB3596" w:rsidRDefault="00E61C7E" w:rsidP="00653391">
            <w:pPr>
              <w:widowControl w:val="0"/>
              <w:spacing w:after="0" w:line="240" w:lineRule="auto"/>
              <w:jc w:val="center"/>
              <w:rPr>
                <w:rFonts w:ascii="Arial" w:hAnsi="Arial" w:cs="Arial"/>
                <w:rPrChange w:id="627" w:author="Jennifer" w:date="2016-12-13T23:17:00Z">
                  <w:rPr>
                    <w:rFonts w:ascii="Arial" w:hAnsi="Arial" w:cs="Arial"/>
                  </w:rPr>
                </w:rPrChange>
              </w:rPr>
            </w:pPr>
            <w:r w:rsidRPr="00FB3596">
              <w:rPr>
                <w:rFonts w:ascii="Arial" w:hAnsi="Arial" w:cs="Arial"/>
                <w:rPrChange w:id="628" w:author="Jennifer" w:date="2016-12-13T23:17:00Z">
                  <w:rPr>
                    <w:rFonts w:ascii="Arial" w:hAnsi="Arial" w:cs="Arial"/>
                    <w:sz w:val="24"/>
                    <w:szCs w:val="24"/>
                  </w:rPr>
                </w:rPrChange>
              </w:rPr>
              <w:t>11</w:t>
            </w:r>
          </w:p>
        </w:tc>
      </w:tr>
      <w:tr w:rsidR="00FB3596" w:rsidRPr="00FB3596" w14:paraId="116D90AF" w14:textId="77777777" w:rsidTr="00FB3596">
        <w:tblPrEx>
          <w:tblCellMar>
            <w:top w:w="0" w:type="dxa"/>
            <w:left w:w="0" w:type="dxa"/>
            <w:bottom w:w="0" w:type="dxa"/>
            <w:right w:w="0" w:type="dxa"/>
          </w:tblCellMar>
          <w:tblPrExChange w:id="629" w:author="Jennifer" w:date="2016-12-13T23:17:00Z">
            <w:tblPrEx>
              <w:tblCellMar>
                <w:top w:w="0" w:type="dxa"/>
                <w:left w:w="0" w:type="dxa"/>
                <w:bottom w:w="0" w:type="dxa"/>
                <w:right w:w="0" w:type="dxa"/>
              </w:tblCellMar>
            </w:tblPrEx>
          </w:tblPrExChange>
        </w:tblPrEx>
        <w:tc>
          <w:tcPr>
            <w:tcW w:w="1418"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Change w:id="630" w:author="Jennifer" w:date="2016-12-13T23:17:00Z">
              <w:tcPr>
                <w:tcW w:w="1418"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tcPrChange>
          </w:tcPr>
          <w:p w14:paraId="20781F25" w14:textId="77777777" w:rsidR="008E2CD0" w:rsidRPr="00FB3596" w:rsidRDefault="00E61C7E" w:rsidP="00653391">
            <w:pPr>
              <w:widowControl w:val="0"/>
              <w:spacing w:after="0" w:line="240" w:lineRule="auto"/>
              <w:jc w:val="center"/>
              <w:rPr>
                <w:rFonts w:ascii="Arial" w:hAnsi="Arial" w:cs="Arial"/>
                <w:b/>
                <w:rPrChange w:id="631" w:author="Jennifer" w:date="2016-12-13T23:17:00Z">
                  <w:rPr>
                    <w:rFonts w:ascii="Arial" w:hAnsi="Arial" w:cs="Arial"/>
                    <w:b/>
                  </w:rPr>
                </w:rPrChange>
              </w:rPr>
            </w:pPr>
            <w:r w:rsidRPr="00FB3596">
              <w:rPr>
                <w:rFonts w:ascii="Arial" w:hAnsi="Arial" w:cs="Arial"/>
                <w:b/>
                <w:rPrChange w:id="632" w:author="Jennifer" w:date="2016-12-13T23:17:00Z">
                  <w:rPr>
                    <w:rFonts w:ascii="Arial" w:hAnsi="Arial" w:cs="Arial"/>
                    <w:b/>
                    <w:sz w:val="24"/>
                    <w:szCs w:val="24"/>
                  </w:rPr>
                </w:rPrChange>
              </w:rPr>
              <w:t>Gmail</w:t>
            </w:r>
          </w:p>
        </w:tc>
        <w:tc>
          <w:tcPr>
            <w:tcW w:w="1418" w:type="dxa"/>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Change w:id="633" w:author="Jennifer" w:date="2016-12-13T23:17:00Z">
              <w:tcPr>
                <w:tcW w:w="1507" w:type="dxa"/>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
            </w:tcPrChange>
          </w:tcPr>
          <w:p w14:paraId="3B4F8FC8" w14:textId="77777777" w:rsidR="008E2CD0" w:rsidRPr="00FB3596" w:rsidRDefault="00E61C7E" w:rsidP="00653391">
            <w:pPr>
              <w:widowControl w:val="0"/>
              <w:spacing w:after="0" w:line="240" w:lineRule="auto"/>
              <w:jc w:val="center"/>
              <w:rPr>
                <w:rFonts w:ascii="Arial" w:hAnsi="Arial" w:cs="Arial"/>
                <w:rPrChange w:id="634" w:author="Jennifer" w:date="2016-12-13T23:17:00Z">
                  <w:rPr>
                    <w:rFonts w:ascii="Arial" w:hAnsi="Arial" w:cs="Arial"/>
                  </w:rPr>
                </w:rPrChange>
              </w:rPr>
            </w:pPr>
            <w:r w:rsidRPr="00FB3596">
              <w:rPr>
                <w:rFonts w:ascii="Segoe UI Symbol" w:hAnsi="Segoe UI Symbol" w:cs="Segoe UI Symbol"/>
                <w:rPrChange w:id="635" w:author="Jennifer" w:date="2016-12-13T23:17:00Z">
                  <w:rPr>
                    <w:rFonts w:ascii="Segoe UI Symbol" w:hAnsi="Segoe UI Symbol" w:cs="Segoe UI Symbol"/>
                    <w:sz w:val="24"/>
                    <w:szCs w:val="24"/>
                  </w:rPr>
                </w:rPrChange>
              </w:rPr>
              <w:t>✔</w:t>
            </w:r>
          </w:p>
        </w:tc>
        <w:tc>
          <w:tcPr>
            <w:tcW w:w="1124"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636" w:author="Jennifer" w:date="2016-12-13T23:17:00Z">
              <w:tcPr>
                <w:tcW w:w="103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764BAE1D" w14:textId="77777777" w:rsidR="008E2CD0" w:rsidRPr="00FB3596" w:rsidRDefault="00E61C7E" w:rsidP="00653391">
            <w:pPr>
              <w:widowControl w:val="0"/>
              <w:spacing w:after="0" w:line="240" w:lineRule="auto"/>
              <w:jc w:val="center"/>
              <w:rPr>
                <w:rFonts w:ascii="Arial" w:hAnsi="Arial" w:cs="Arial"/>
                <w:rPrChange w:id="637" w:author="Jennifer" w:date="2016-12-13T23:17:00Z">
                  <w:rPr>
                    <w:rFonts w:ascii="Arial" w:hAnsi="Arial" w:cs="Arial"/>
                  </w:rPr>
                </w:rPrChange>
              </w:rPr>
            </w:pPr>
            <w:r w:rsidRPr="00FB3596">
              <w:rPr>
                <w:rFonts w:ascii="Segoe UI Symbol" w:hAnsi="Segoe UI Symbol" w:cs="Segoe UI Symbol"/>
                <w:rPrChange w:id="638" w:author="Jennifer" w:date="2016-12-13T23:17:00Z">
                  <w:rPr>
                    <w:rFonts w:ascii="Segoe UI Symbol" w:hAnsi="Segoe UI Symbol" w:cs="Segoe UI Symbol"/>
                    <w:sz w:val="24"/>
                    <w:szCs w:val="24"/>
                  </w:rPr>
                </w:rPrChange>
              </w:rPr>
              <w:t>✔</w:t>
            </w:r>
          </w:p>
        </w:tc>
        <w:tc>
          <w:tcPr>
            <w:tcW w:w="1427"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639" w:author="Jennifer" w:date="2016-12-13T23:17:00Z">
              <w:tcPr>
                <w:tcW w:w="133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50639328" w14:textId="77777777" w:rsidR="008E2CD0" w:rsidRPr="00FB3596" w:rsidRDefault="00E61C7E" w:rsidP="00653391">
            <w:pPr>
              <w:widowControl w:val="0"/>
              <w:spacing w:after="0" w:line="240" w:lineRule="auto"/>
              <w:jc w:val="center"/>
              <w:rPr>
                <w:rFonts w:ascii="Arial" w:hAnsi="Arial" w:cs="Arial"/>
                <w:rPrChange w:id="640" w:author="Jennifer" w:date="2016-12-13T23:17:00Z">
                  <w:rPr>
                    <w:rFonts w:ascii="Arial" w:hAnsi="Arial" w:cs="Arial"/>
                  </w:rPr>
                </w:rPrChange>
              </w:rPr>
            </w:pPr>
            <w:r w:rsidRPr="00FB3596">
              <w:rPr>
                <w:rFonts w:ascii="Segoe UI Symbol" w:hAnsi="Segoe UI Symbol" w:cs="Segoe UI Symbol"/>
                <w:rPrChange w:id="641" w:author="Jennifer" w:date="2016-12-13T23:17:00Z">
                  <w:rPr>
                    <w:rFonts w:ascii="Segoe UI Symbol" w:hAnsi="Segoe UI Symbol" w:cs="Segoe UI Symbol"/>
                    <w:sz w:val="24"/>
                    <w:szCs w:val="24"/>
                  </w:rPr>
                </w:rPrChange>
              </w:rPr>
              <w:t>✔</w:t>
            </w:r>
          </w:p>
        </w:tc>
        <w:tc>
          <w:tcPr>
            <w:tcW w:w="1276"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642" w:author="Jennifer" w:date="2016-12-13T23:17:00Z">
              <w:tcPr>
                <w:tcW w:w="1260"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171152DB" w14:textId="77777777" w:rsidR="008E2CD0" w:rsidRPr="00FB3596" w:rsidRDefault="00E61C7E" w:rsidP="00653391">
            <w:pPr>
              <w:widowControl w:val="0"/>
              <w:spacing w:after="0" w:line="240" w:lineRule="auto"/>
              <w:jc w:val="center"/>
              <w:rPr>
                <w:rFonts w:ascii="Arial" w:hAnsi="Arial" w:cs="Arial"/>
                <w:rPrChange w:id="643" w:author="Jennifer" w:date="2016-12-13T23:17:00Z">
                  <w:rPr>
                    <w:rFonts w:ascii="Arial" w:hAnsi="Arial" w:cs="Arial"/>
                  </w:rPr>
                </w:rPrChange>
              </w:rPr>
            </w:pPr>
            <w:r w:rsidRPr="00FB3596">
              <w:rPr>
                <w:rFonts w:ascii="Segoe UI Symbol" w:hAnsi="Segoe UI Symbol" w:cs="Segoe UI Symbol"/>
                <w:rPrChange w:id="644" w:author="Jennifer" w:date="2016-12-13T23:17:00Z">
                  <w:rPr>
                    <w:rFonts w:ascii="Segoe UI Symbol" w:hAnsi="Segoe UI Symbol" w:cs="Segoe UI Symbol"/>
                    <w:sz w:val="24"/>
                    <w:szCs w:val="24"/>
                  </w:rPr>
                </w:rPrChange>
              </w:rPr>
              <w:t>✔</w:t>
            </w:r>
          </w:p>
        </w:tc>
        <w:tc>
          <w:tcPr>
            <w:tcW w:w="851"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645" w:author="Jennifer" w:date="2016-12-13T23:17:00Z">
              <w:tcPr>
                <w:tcW w:w="82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0EA44F90" w14:textId="77777777" w:rsidR="008E2CD0" w:rsidRPr="00FB3596" w:rsidRDefault="00E61C7E" w:rsidP="00653391">
            <w:pPr>
              <w:widowControl w:val="0"/>
              <w:spacing w:after="0" w:line="240" w:lineRule="auto"/>
              <w:jc w:val="center"/>
              <w:rPr>
                <w:rFonts w:ascii="Arial" w:hAnsi="Arial" w:cs="Arial"/>
                <w:rPrChange w:id="646" w:author="Jennifer" w:date="2016-12-13T23:17:00Z">
                  <w:rPr>
                    <w:rFonts w:ascii="Arial" w:hAnsi="Arial" w:cs="Arial"/>
                  </w:rPr>
                </w:rPrChange>
              </w:rPr>
            </w:pPr>
            <w:r w:rsidRPr="00FB3596">
              <w:rPr>
                <w:rFonts w:ascii="Segoe UI Symbol" w:hAnsi="Segoe UI Symbol" w:cs="Segoe UI Symbol"/>
                <w:rPrChange w:id="647" w:author="Jennifer" w:date="2016-12-13T23:17:00Z">
                  <w:rPr>
                    <w:rFonts w:ascii="Segoe UI Symbol" w:hAnsi="Segoe UI Symbol" w:cs="Segoe UI Symbol"/>
                    <w:sz w:val="24"/>
                    <w:szCs w:val="24"/>
                  </w:rPr>
                </w:rPrChange>
              </w:rPr>
              <w:t>✔</w:t>
            </w:r>
          </w:p>
        </w:tc>
        <w:tc>
          <w:tcPr>
            <w:tcW w:w="1134"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648" w:author="Jennifer" w:date="2016-12-13T23:17:00Z">
              <w:tcPr>
                <w:tcW w:w="990"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508CFD09" w14:textId="77777777" w:rsidR="008E2CD0" w:rsidRPr="00FB3596" w:rsidRDefault="00E61C7E" w:rsidP="00653391">
            <w:pPr>
              <w:widowControl w:val="0"/>
              <w:spacing w:after="0" w:line="240" w:lineRule="auto"/>
              <w:jc w:val="center"/>
              <w:rPr>
                <w:rFonts w:ascii="Arial" w:hAnsi="Arial" w:cs="Arial"/>
                <w:rPrChange w:id="649" w:author="Jennifer" w:date="2016-12-13T23:17:00Z">
                  <w:rPr>
                    <w:rFonts w:ascii="Arial" w:hAnsi="Arial" w:cs="Arial"/>
                  </w:rPr>
                </w:rPrChange>
              </w:rPr>
            </w:pPr>
            <w:r w:rsidRPr="00FB3596">
              <w:rPr>
                <w:rFonts w:ascii="Segoe UI Symbol" w:hAnsi="Segoe UI Symbol" w:cs="Segoe UI Symbol"/>
                <w:rPrChange w:id="650" w:author="Jennifer" w:date="2016-12-13T23:17:00Z">
                  <w:rPr>
                    <w:rFonts w:ascii="Segoe UI Symbol" w:hAnsi="Segoe UI Symbol" w:cs="Segoe UI Symbol"/>
                    <w:sz w:val="24"/>
                    <w:szCs w:val="24"/>
                  </w:rPr>
                </w:rPrChange>
              </w:rPr>
              <w:t>✔</w:t>
            </w:r>
          </w:p>
        </w:tc>
        <w:tc>
          <w:tcPr>
            <w:tcW w:w="850"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651" w:author="Jennifer" w:date="2016-12-13T23:17:00Z">
              <w:tcPr>
                <w:tcW w:w="85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4BD4252D" w14:textId="77777777" w:rsidR="008E2CD0" w:rsidRPr="00FB3596" w:rsidRDefault="00E61C7E" w:rsidP="00653391">
            <w:pPr>
              <w:widowControl w:val="0"/>
              <w:spacing w:after="0" w:line="240" w:lineRule="auto"/>
              <w:jc w:val="center"/>
              <w:rPr>
                <w:rFonts w:ascii="Arial" w:hAnsi="Arial" w:cs="Arial"/>
                <w:rPrChange w:id="652" w:author="Jennifer" w:date="2016-12-13T23:17:00Z">
                  <w:rPr>
                    <w:rFonts w:ascii="Arial" w:hAnsi="Arial" w:cs="Arial"/>
                  </w:rPr>
                </w:rPrChange>
              </w:rPr>
            </w:pPr>
            <w:r w:rsidRPr="00FB3596">
              <w:rPr>
                <w:rFonts w:ascii="Segoe UI Symbol" w:hAnsi="Segoe UI Symbol" w:cs="Segoe UI Symbol"/>
                <w:rPrChange w:id="653" w:author="Jennifer" w:date="2016-12-13T23:17:00Z">
                  <w:rPr>
                    <w:rFonts w:ascii="Segoe UI Symbol" w:hAnsi="Segoe UI Symbol" w:cs="Segoe UI Symbol"/>
                    <w:sz w:val="24"/>
                    <w:szCs w:val="24"/>
                  </w:rPr>
                </w:rPrChange>
              </w:rPr>
              <w:t>✔</w:t>
            </w:r>
          </w:p>
        </w:tc>
        <w:tc>
          <w:tcPr>
            <w:tcW w:w="709"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654" w:author="Jennifer" w:date="2016-12-13T23:17:00Z">
              <w:tcPr>
                <w:tcW w:w="70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24A30033" w14:textId="77777777" w:rsidR="008E2CD0" w:rsidRPr="00FB3596" w:rsidRDefault="00E61C7E" w:rsidP="00653391">
            <w:pPr>
              <w:widowControl w:val="0"/>
              <w:spacing w:after="0" w:line="240" w:lineRule="auto"/>
              <w:jc w:val="center"/>
              <w:rPr>
                <w:rFonts w:ascii="Arial" w:hAnsi="Arial" w:cs="Arial"/>
                <w:rPrChange w:id="655" w:author="Jennifer" w:date="2016-12-13T23:17:00Z">
                  <w:rPr>
                    <w:rFonts w:ascii="Arial" w:hAnsi="Arial" w:cs="Arial"/>
                  </w:rPr>
                </w:rPrChange>
              </w:rPr>
            </w:pPr>
            <w:r w:rsidRPr="00FB3596">
              <w:rPr>
                <w:rFonts w:ascii="Segoe UI Symbol" w:hAnsi="Segoe UI Symbol" w:cs="Segoe UI Symbol"/>
                <w:rPrChange w:id="656" w:author="Jennifer" w:date="2016-12-13T23:17:00Z">
                  <w:rPr>
                    <w:rFonts w:ascii="Segoe UI Symbol" w:hAnsi="Segoe UI Symbol" w:cs="Segoe UI Symbol"/>
                    <w:sz w:val="24"/>
                    <w:szCs w:val="24"/>
                  </w:rPr>
                </w:rPrChange>
              </w:rPr>
              <w:t>✔</w:t>
            </w:r>
          </w:p>
        </w:tc>
        <w:tc>
          <w:tcPr>
            <w:tcW w:w="992" w:type="dxa"/>
            <w:tcBorders>
              <w:top w:val="single" w:sz="8" w:space="0" w:color="2E74B5"/>
              <w:left w:val="single" w:sz="8" w:space="0" w:color="2E74B5"/>
              <w:bottom w:val="single" w:sz="8" w:space="0" w:color="2E74B5"/>
              <w:right w:val="single" w:sz="24" w:space="0" w:color="2E74B5" w:themeColor="accent1" w:themeShade="BF"/>
            </w:tcBorders>
            <w:tcMar>
              <w:top w:w="100" w:type="dxa"/>
              <w:left w:w="100" w:type="dxa"/>
              <w:bottom w:w="100" w:type="dxa"/>
              <w:right w:w="100" w:type="dxa"/>
            </w:tcMar>
            <w:vAlign w:val="center"/>
            <w:tcPrChange w:id="657" w:author="Jennifer" w:date="2016-12-13T23:17:00Z">
              <w:tcPr>
                <w:tcW w:w="1054" w:type="dxa"/>
                <w:tcBorders>
                  <w:top w:val="single" w:sz="8" w:space="0" w:color="2E74B5"/>
                  <w:left w:val="single" w:sz="8" w:space="0" w:color="2E74B5"/>
                  <w:bottom w:val="single" w:sz="8" w:space="0" w:color="2E74B5"/>
                  <w:right w:val="single" w:sz="24" w:space="0" w:color="2E74B5" w:themeColor="accent1" w:themeShade="BF"/>
                </w:tcBorders>
                <w:tcMar>
                  <w:top w:w="100" w:type="dxa"/>
                  <w:left w:w="100" w:type="dxa"/>
                  <w:bottom w:w="100" w:type="dxa"/>
                  <w:right w:w="100" w:type="dxa"/>
                </w:tcMar>
                <w:vAlign w:val="center"/>
              </w:tcPr>
            </w:tcPrChange>
          </w:tcPr>
          <w:p w14:paraId="1C4B57A2" w14:textId="77777777" w:rsidR="008E2CD0" w:rsidRPr="00FB3596" w:rsidRDefault="00E61C7E" w:rsidP="00653391">
            <w:pPr>
              <w:widowControl w:val="0"/>
              <w:spacing w:after="0" w:line="240" w:lineRule="auto"/>
              <w:jc w:val="center"/>
              <w:rPr>
                <w:rFonts w:ascii="Arial" w:hAnsi="Arial" w:cs="Arial"/>
                <w:rPrChange w:id="658" w:author="Jennifer" w:date="2016-12-13T23:17:00Z">
                  <w:rPr>
                    <w:rFonts w:ascii="Arial" w:hAnsi="Arial" w:cs="Arial"/>
                  </w:rPr>
                </w:rPrChange>
              </w:rPr>
            </w:pPr>
            <w:r w:rsidRPr="00FB3596">
              <w:rPr>
                <w:rFonts w:ascii="Segoe UI Symbol" w:hAnsi="Segoe UI Symbol" w:cs="Segoe UI Symbol"/>
                <w:rPrChange w:id="659" w:author="Jennifer" w:date="2016-12-13T23:17:00Z">
                  <w:rPr>
                    <w:rFonts w:ascii="Segoe UI Symbol" w:hAnsi="Segoe UI Symbol" w:cs="Segoe UI Symbol"/>
                    <w:sz w:val="24"/>
                    <w:szCs w:val="24"/>
                  </w:rPr>
                </w:rPrChange>
              </w:rPr>
              <w:t>✔</w:t>
            </w:r>
          </w:p>
        </w:tc>
      </w:tr>
      <w:tr w:rsidR="00FB3596" w:rsidRPr="00FB3596" w14:paraId="22E955F9" w14:textId="77777777" w:rsidTr="00FB3596">
        <w:tblPrEx>
          <w:tblCellMar>
            <w:top w:w="0" w:type="dxa"/>
            <w:left w:w="0" w:type="dxa"/>
            <w:bottom w:w="0" w:type="dxa"/>
            <w:right w:w="0" w:type="dxa"/>
          </w:tblCellMar>
          <w:tblPrExChange w:id="660" w:author="Jennifer" w:date="2016-12-13T23:17:00Z">
            <w:tblPrEx>
              <w:tblCellMar>
                <w:top w:w="0" w:type="dxa"/>
                <w:left w:w="0" w:type="dxa"/>
                <w:bottom w:w="0" w:type="dxa"/>
                <w:right w:w="0" w:type="dxa"/>
              </w:tblCellMar>
            </w:tblPrEx>
          </w:tblPrExChange>
        </w:tblPrEx>
        <w:tc>
          <w:tcPr>
            <w:tcW w:w="1418"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Change w:id="661" w:author="Jennifer" w:date="2016-12-13T23:17:00Z">
              <w:tcPr>
                <w:tcW w:w="1418"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tcPrChange>
          </w:tcPr>
          <w:p w14:paraId="33545135" w14:textId="77777777" w:rsidR="008E2CD0" w:rsidRPr="00FB3596" w:rsidRDefault="00E61C7E" w:rsidP="00653391">
            <w:pPr>
              <w:widowControl w:val="0"/>
              <w:spacing w:after="0" w:line="240" w:lineRule="auto"/>
              <w:jc w:val="center"/>
              <w:rPr>
                <w:rFonts w:ascii="Arial" w:hAnsi="Arial" w:cs="Arial"/>
                <w:b/>
                <w:rPrChange w:id="662" w:author="Jennifer" w:date="2016-12-13T23:17:00Z">
                  <w:rPr>
                    <w:rFonts w:ascii="Arial" w:hAnsi="Arial" w:cs="Arial"/>
                    <w:b/>
                  </w:rPr>
                </w:rPrChange>
              </w:rPr>
            </w:pPr>
            <w:r w:rsidRPr="00FB3596">
              <w:rPr>
                <w:rFonts w:ascii="Arial" w:hAnsi="Arial" w:cs="Arial"/>
                <w:b/>
                <w:rPrChange w:id="663" w:author="Jennifer" w:date="2016-12-13T23:17:00Z">
                  <w:rPr>
                    <w:rFonts w:ascii="Arial" w:hAnsi="Arial" w:cs="Arial"/>
                    <w:b/>
                    <w:sz w:val="24"/>
                    <w:szCs w:val="24"/>
                  </w:rPr>
                </w:rPrChange>
              </w:rPr>
              <w:t>Google Drive</w:t>
            </w:r>
          </w:p>
        </w:tc>
        <w:tc>
          <w:tcPr>
            <w:tcW w:w="1418" w:type="dxa"/>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Change w:id="664" w:author="Jennifer" w:date="2016-12-13T23:17:00Z">
              <w:tcPr>
                <w:tcW w:w="1507" w:type="dxa"/>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
            </w:tcPrChange>
          </w:tcPr>
          <w:p w14:paraId="44BC2A9B" w14:textId="77777777" w:rsidR="008E2CD0" w:rsidRPr="00FB3596" w:rsidRDefault="00E61C7E" w:rsidP="00653391">
            <w:pPr>
              <w:widowControl w:val="0"/>
              <w:spacing w:after="0" w:line="240" w:lineRule="auto"/>
              <w:jc w:val="center"/>
              <w:rPr>
                <w:rFonts w:ascii="Arial" w:hAnsi="Arial" w:cs="Arial"/>
                <w:rPrChange w:id="665" w:author="Jennifer" w:date="2016-12-13T23:17:00Z">
                  <w:rPr>
                    <w:rFonts w:ascii="Arial" w:hAnsi="Arial" w:cs="Arial"/>
                  </w:rPr>
                </w:rPrChange>
              </w:rPr>
            </w:pPr>
            <w:r w:rsidRPr="00FB3596">
              <w:rPr>
                <w:rFonts w:ascii="Segoe UI Symbol" w:hAnsi="Segoe UI Symbol" w:cs="Segoe UI Symbol"/>
                <w:rPrChange w:id="666" w:author="Jennifer" w:date="2016-12-13T23:17:00Z">
                  <w:rPr>
                    <w:rFonts w:ascii="Segoe UI Symbol" w:hAnsi="Segoe UI Symbol" w:cs="Segoe UI Symbol"/>
                    <w:sz w:val="24"/>
                    <w:szCs w:val="24"/>
                  </w:rPr>
                </w:rPrChange>
              </w:rPr>
              <w:t>✔</w:t>
            </w:r>
          </w:p>
        </w:tc>
        <w:tc>
          <w:tcPr>
            <w:tcW w:w="1124"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667" w:author="Jennifer" w:date="2016-12-13T23:17:00Z">
              <w:tcPr>
                <w:tcW w:w="103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01BB59AC" w14:textId="77777777" w:rsidR="008E2CD0" w:rsidRPr="00FB3596" w:rsidRDefault="00E61C7E" w:rsidP="00653391">
            <w:pPr>
              <w:widowControl w:val="0"/>
              <w:spacing w:after="0" w:line="240" w:lineRule="auto"/>
              <w:jc w:val="center"/>
              <w:rPr>
                <w:rFonts w:ascii="Arial" w:hAnsi="Arial" w:cs="Arial"/>
                <w:rPrChange w:id="668" w:author="Jennifer" w:date="2016-12-13T23:17:00Z">
                  <w:rPr>
                    <w:rFonts w:ascii="Arial" w:hAnsi="Arial" w:cs="Arial"/>
                  </w:rPr>
                </w:rPrChange>
              </w:rPr>
            </w:pPr>
            <w:r w:rsidRPr="00FB3596">
              <w:rPr>
                <w:rFonts w:ascii="Segoe UI Symbol" w:hAnsi="Segoe UI Symbol" w:cs="Segoe UI Symbol"/>
                <w:rPrChange w:id="669" w:author="Jennifer" w:date="2016-12-13T23:17:00Z">
                  <w:rPr>
                    <w:rFonts w:ascii="Segoe UI Symbol" w:hAnsi="Segoe UI Symbol" w:cs="Segoe UI Symbol"/>
                    <w:sz w:val="24"/>
                    <w:szCs w:val="24"/>
                  </w:rPr>
                </w:rPrChange>
              </w:rPr>
              <w:t>✔</w:t>
            </w:r>
          </w:p>
        </w:tc>
        <w:tc>
          <w:tcPr>
            <w:tcW w:w="1427"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670" w:author="Jennifer" w:date="2016-12-13T23:17:00Z">
              <w:tcPr>
                <w:tcW w:w="133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0B6BDB67" w14:textId="77777777" w:rsidR="008E2CD0" w:rsidRPr="00FB3596" w:rsidRDefault="00E61C7E" w:rsidP="00653391">
            <w:pPr>
              <w:widowControl w:val="0"/>
              <w:spacing w:after="0" w:line="240" w:lineRule="auto"/>
              <w:jc w:val="center"/>
              <w:rPr>
                <w:rFonts w:ascii="Arial" w:hAnsi="Arial" w:cs="Arial"/>
                <w:rPrChange w:id="671" w:author="Jennifer" w:date="2016-12-13T23:17:00Z">
                  <w:rPr>
                    <w:rFonts w:ascii="Arial" w:hAnsi="Arial" w:cs="Arial"/>
                  </w:rPr>
                </w:rPrChange>
              </w:rPr>
            </w:pPr>
            <w:r w:rsidRPr="00FB3596">
              <w:rPr>
                <w:rFonts w:ascii="Segoe UI Symbol" w:hAnsi="Segoe UI Symbol" w:cs="Segoe UI Symbol"/>
                <w:rPrChange w:id="672" w:author="Jennifer" w:date="2016-12-13T23:17:00Z">
                  <w:rPr>
                    <w:rFonts w:ascii="Segoe UI Symbol" w:hAnsi="Segoe UI Symbol" w:cs="Segoe UI Symbol"/>
                    <w:sz w:val="24"/>
                    <w:szCs w:val="24"/>
                  </w:rPr>
                </w:rPrChange>
              </w:rPr>
              <w:t>✔</w:t>
            </w:r>
          </w:p>
        </w:tc>
        <w:tc>
          <w:tcPr>
            <w:tcW w:w="1276"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673" w:author="Jennifer" w:date="2016-12-13T23:17:00Z">
              <w:tcPr>
                <w:tcW w:w="1260"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43CCAF93" w14:textId="77777777" w:rsidR="008E2CD0" w:rsidRPr="00FB3596" w:rsidRDefault="00E61C7E" w:rsidP="00653391">
            <w:pPr>
              <w:widowControl w:val="0"/>
              <w:spacing w:after="0" w:line="240" w:lineRule="auto"/>
              <w:jc w:val="center"/>
              <w:rPr>
                <w:rFonts w:ascii="Arial" w:hAnsi="Arial" w:cs="Arial"/>
                <w:rPrChange w:id="674" w:author="Jennifer" w:date="2016-12-13T23:17:00Z">
                  <w:rPr>
                    <w:rFonts w:ascii="Arial" w:hAnsi="Arial" w:cs="Arial"/>
                  </w:rPr>
                </w:rPrChange>
              </w:rPr>
            </w:pPr>
            <w:r w:rsidRPr="00FB3596">
              <w:rPr>
                <w:rFonts w:ascii="Segoe UI Symbol" w:hAnsi="Segoe UI Symbol" w:cs="Segoe UI Symbol"/>
                <w:rPrChange w:id="675" w:author="Jennifer" w:date="2016-12-13T23:17:00Z">
                  <w:rPr>
                    <w:rFonts w:ascii="Segoe UI Symbol" w:hAnsi="Segoe UI Symbol" w:cs="Segoe UI Symbol"/>
                    <w:sz w:val="24"/>
                    <w:szCs w:val="24"/>
                  </w:rPr>
                </w:rPrChange>
              </w:rPr>
              <w:t>✔</w:t>
            </w:r>
          </w:p>
        </w:tc>
        <w:tc>
          <w:tcPr>
            <w:tcW w:w="851"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676" w:author="Jennifer" w:date="2016-12-13T23:17:00Z">
              <w:tcPr>
                <w:tcW w:w="82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1E786ADE" w14:textId="77777777" w:rsidR="008E2CD0" w:rsidRPr="00FB3596" w:rsidRDefault="00E61C7E" w:rsidP="00653391">
            <w:pPr>
              <w:widowControl w:val="0"/>
              <w:spacing w:after="0" w:line="240" w:lineRule="auto"/>
              <w:jc w:val="center"/>
              <w:rPr>
                <w:rFonts w:ascii="Arial" w:hAnsi="Arial" w:cs="Arial"/>
                <w:rPrChange w:id="677" w:author="Jennifer" w:date="2016-12-13T23:17:00Z">
                  <w:rPr>
                    <w:rFonts w:ascii="Arial" w:hAnsi="Arial" w:cs="Arial"/>
                  </w:rPr>
                </w:rPrChange>
              </w:rPr>
            </w:pPr>
            <w:r w:rsidRPr="00FB3596">
              <w:rPr>
                <w:rFonts w:ascii="Segoe UI Symbol" w:hAnsi="Segoe UI Symbol" w:cs="Segoe UI Symbol"/>
                <w:rPrChange w:id="678" w:author="Jennifer" w:date="2016-12-13T23:17:00Z">
                  <w:rPr>
                    <w:rFonts w:ascii="Segoe UI Symbol" w:hAnsi="Segoe UI Symbol" w:cs="Segoe UI Symbol"/>
                    <w:sz w:val="24"/>
                    <w:szCs w:val="24"/>
                  </w:rPr>
                </w:rPrChange>
              </w:rPr>
              <w:t>✔</w:t>
            </w:r>
          </w:p>
        </w:tc>
        <w:tc>
          <w:tcPr>
            <w:tcW w:w="1134"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679" w:author="Jennifer" w:date="2016-12-13T23:17:00Z">
              <w:tcPr>
                <w:tcW w:w="990"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0CA8945A" w14:textId="77777777" w:rsidR="008E2CD0" w:rsidRPr="00FB3596" w:rsidRDefault="00E61C7E" w:rsidP="00653391">
            <w:pPr>
              <w:widowControl w:val="0"/>
              <w:spacing w:after="0" w:line="240" w:lineRule="auto"/>
              <w:jc w:val="center"/>
              <w:rPr>
                <w:rFonts w:ascii="Arial" w:hAnsi="Arial" w:cs="Arial"/>
                <w:rPrChange w:id="680" w:author="Jennifer" w:date="2016-12-13T23:17:00Z">
                  <w:rPr>
                    <w:rFonts w:ascii="Arial" w:hAnsi="Arial" w:cs="Arial"/>
                  </w:rPr>
                </w:rPrChange>
              </w:rPr>
            </w:pPr>
            <w:r w:rsidRPr="00FB3596">
              <w:rPr>
                <w:rFonts w:ascii="Segoe UI Symbol" w:hAnsi="Segoe UI Symbol" w:cs="Segoe UI Symbol"/>
                <w:rPrChange w:id="681" w:author="Jennifer" w:date="2016-12-13T23:17:00Z">
                  <w:rPr>
                    <w:rFonts w:ascii="Segoe UI Symbol" w:hAnsi="Segoe UI Symbol" w:cs="Segoe UI Symbol"/>
                    <w:sz w:val="24"/>
                    <w:szCs w:val="24"/>
                  </w:rPr>
                </w:rPrChange>
              </w:rPr>
              <w:t>✔</w:t>
            </w:r>
          </w:p>
        </w:tc>
        <w:tc>
          <w:tcPr>
            <w:tcW w:w="850"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682" w:author="Jennifer" w:date="2016-12-13T23:17:00Z">
              <w:tcPr>
                <w:tcW w:w="85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3A500209" w14:textId="77777777" w:rsidR="008E2CD0" w:rsidRPr="00FB3596" w:rsidRDefault="00E61C7E" w:rsidP="00653391">
            <w:pPr>
              <w:widowControl w:val="0"/>
              <w:spacing w:after="0" w:line="240" w:lineRule="auto"/>
              <w:jc w:val="center"/>
              <w:rPr>
                <w:rFonts w:ascii="Arial" w:hAnsi="Arial" w:cs="Arial"/>
                <w:rPrChange w:id="683" w:author="Jennifer" w:date="2016-12-13T23:17:00Z">
                  <w:rPr>
                    <w:rFonts w:ascii="Arial" w:hAnsi="Arial" w:cs="Arial"/>
                  </w:rPr>
                </w:rPrChange>
              </w:rPr>
            </w:pPr>
            <w:r w:rsidRPr="00FB3596">
              <w:rPr>
                <w:rFonts w:ascii="Segoe UI Symbol" w:hAnsi="Segoe UI Symbol" w:cs="Segoe UI Symbol"/>
                <w:rPrChange w:id="684" w:author="Jennifer" w:date="2016-12-13T23:17:00Z">
                  <w:rPr>
                    <w:rFonts w:ascii="Segoe UI Symbol" w:hAnsi="Segoe UI Symbol" w:cs="Segoe UI Symbol"/>
                    <w:sz w:val="24"/>
                    <w:szCs w:val="24"/>
                  </w:rPr>
                </w:rPrChange>
              </w:rPr>
              <w:t>✔</w:t>
            </w:r>
          </w:p>
        </w:tc>
        <w:tc>
          <w:tcPr>
            <w:tcW w:w="709"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685" w:author="Jennifer" w:date="2016-12-13T23:17:00Z">
              <w:tcPr>
                <w:tcW w:w="70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2A6AD5BC" w14:textId="77777777" w:rsidR="008E2CD0" w:rsidRPr="00FB3596" w:rsidRDefault="00E61C7E" w:rsidP="00653391">
            <w:pPr>
              <w:widowControl w:val="0"/>
              <w:spacing w:after="0" w:line="240" w:lineRule="auto"/>
              <w:jc w:val="center"/>
              <w:rPr>
                <w:rFonts w:ascii="Arial" w:hAnsi="Arial" w:cs="Arial"/>
                <w:rPrChange w:id="686" w:author="Jennifer" w:date="2016-12-13T23:17:00Z">
                  <w:rPr>
                    <w:rFonts w:ascii="Arial" w:hAnsi="Arial" w:cs="Arial"/>
                  </w:rPr>
                </w:rPrChange>
              </w:rPr>
            </w:pPr>
            <w:r w:rsidRPr="00FB3596">
              <w:rPr>
                <w:rFonts w:ascii="Segoe UI Symbol" w:hAnsi="Segoe UI Symbol" w:cs="Segoe UI Symbol"/>
                <w:rPrChange w:id="687" w:author="Jennifer" w:date="2016-12-13T23:17:00Z">
                  <w:rPr>
                    <w:rFonts w:ascii="Segoe UI Symbol" w:hAnsi="Segoe UI Symbol" w:cs="Segoe UI Symbol"/>
                    <w:sz w:val="24"/>
                    <w:szCs w:val="24"/>
                  </w:rPr>
                </w:rPrChange>
              </w:rPr>
              <w:t>✔</w:t>
            </w:r>
          </w:p>
        </w:tc>
        <w:tc>
          <w:tcPr>
            <w:tcW w:w="992" w:type="dxa"/>
            <w:tcBorders>
              <w:top w:val="single" w:sz="8" w:space="0" w:color="2E74B5"/>
              <w:left w:val="single" w:sz="8" w:space="0" w:color="2E74B5"/>
              <w:bottom w:val="single" w:sz="8" w:space="0" w:color="2E74B5"/>
              <w:right w:val="single" w:sz="24" w:space="0" w:color="2E74B5" w:themeColor="accent1" w:themeShade="BF"/>
            </w:tcBorders>
            <w:tcMar>
              <w:top w:w="100" w:type="dxa"/>
              <w:left w:w="100" w:type="dxa"/>
              <w:bottom w:w="100" w:type="dxa"/>
              <w:right w:w="100" w:type="dxa"/>
            </w:tcMar>
            <w:vAlign w:val="center"/>
            <w:tcPrChange w:id="688" w:author="Jennifer" w:date="2016-12-13T23:17:00Z">
              <w:tcPr>
                <w:tcW w:w="1054" w:type="dxa"/>
                <w:tcBorders>
                  <w:top w:val="single" w:sz="8" w:space="0" w:color="2E74B5"/>
                  <w:left w:val="single" w:sz="8" w:space="0" w:color="2E74B5"/>
                  <w:bottom w:val="single" w:sz="8" w:space="0" w:color="2E74B5"/>
                  <w:right w:val="single" w:sz="24" w:space="0" w:color="2E74B5" w:themeColor="accent1" w:themeShade="BF"/>
                </w:tcBorders>
                <w:tcMar>
                  <w:top w:w="100" w:type="dxa"/>
                  <w:left w:w="100" w:type="dxa"/>
                  <w:bottom w:w="100" w:type="dxa"/>
                  <w:right w:w="100" w:type="dxa"/>
                </w:tcMar>
                <w:vAlign w:val="center"/>
              </w:tcPr>
            </w:tcPrChange>
          </w:tcPr>
          <w:p w14:paraId="5F964531" w14:textId="77777777" w:rsidR="008E2CD0" w:rsidRPr="00FB3596" w:rsidRDefault="00E61C7E" w:rsidP="00653391">
            <w:pPr>
              <w:widowControl w:val="0"/>
              <w:spacing w:after="0" w:line="240" w:lineRule="auto"/>
              <w:jc w:val="center"/>
              <w:rPr>
                <w:rFonts w:ascii="Arial" w:hAnsi="Arial" w:cs="Arial"/>
                <w:rPrChange w:id="689" w:author="Jennifer" w:date="2016-12-13T23:17:00Z">
                  <w:rPr>
                    <w:rFonts w:ascii="Arial" w:hAnsi="Arial" w:cs="Arial"/>
                  </w:rPr>
                </w:rPrChange>
              </w:rPr>
            </w:pPr>
            <w:r w:rsidRPr="00FB3596">
              <w:rPr>
                <w:rFonts w:ascii="Segoe UI Symbol" w:hAnsi="Segoe UI Symbol" w:cs="Segoe UI Symbol"/>
                <w:rPrChange w:id="690" w:author="Jennifer" w:date="2016-12-13T23:17:00Z">
                  <w:rPr>
                    <w:rFonts w:ascii="Segoe UI Symbol" w:hAnsi="Segoe UI Symbol" w:cs="Segoe UI Symbol"/>
                    <w:sz w:val="24"/>
                    <w:szCs w:val="24"/>
                  </w:rPr>
                </w:rPrChange>
              </w:rPr>
              <w:t>✔</w:t>
            </w:r>
          </w:p>
        </w:tc>
      </w:tr>
      <w:tr w:rsidR="00FB3596" w:rsidRPr="00FB3596" w14:paraId="163D74CE" w14:textId="77777777" w:rsidTr="00FB3596">
        <w:tblPrEx>
          <w:tblCellMar>
            <w:top w:w="0" w:type="dxa"/>
            <w:left w:w="0" w:type="dxa"/>
            <w:bottom w:w="0" w:type="dxa"/>
            <w:right w:w="0" w:type="dxa"/>
          </w:tblCellMar>
          <w:tblPrExChange w:id="691" w:author="Jennifer" w:date="2016-12-13T23:17:00Z">
            <w:tblPrEx>
              <w:tblCellMar>
                <w:top w:w="0" w:type="dxa"/>
                <w:left w:w="0" w:type="dxa"/>
                <w:bottom w:w="0" w:type="dxa"/>
                <w:right w:w="0" w:type="dxa"/>
              </w:tblCellMar>
            </w:tblPrEx>
          </w:tblPrExChange>
        </w:tblPrEx>
        <w:tc>
          <w:tcPr>
            <w:tcW w:w="1418"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Change w:id="692" w:author="Jennifer" w:date="2016-12-13T23:17:00Z">
              <w:tcPr>
                <w:tcW w:w="1418"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tcPrChange>
          </w:tcPr>
          <w:p w14:paraId="6C93FDE2" w14:textId="77777777" w:rsidR="008E2CD0" w:rsidRPr="00FB3596" w:rsidRDefault="00E61C7E" w:rsidP="00653391">
            <w:pPr>
              <w:widowControl w:val="0"/>
              <w:spacing w:after="0" w:line="240" w:lineRule="auto"/>
              <w:jc w:val="center"/>
              <w:rPr>
                <w:rFonts w:ascii="Arial" w:hAnsi="Arial" w:cs="Arial"/>
                <w:b/>
                <w:rPrChange w:id="693" w:author="Jennifer" w:date="2016-12-13T23:17:00Z">
                  <w:rPr>
                    <w:rFonts w:ascii="Arial" w:hAnsi="Arial" w:cs="Arial"/>
                    <w:b/>
                  </w:rPr>
                </w:rPrChange>
              </w:rPr>
            </w:pPr>
            <w:r w:rsidRPr="00FB3596">
              <w:rPr>
                <w:rFonts w:ascii="Arial" w:hAnsi="Arial" w:cs="Arial"/>
                <w:b/>
                <w:rPrChange w:id="694" w:author="Jennifer" w:date="2016-12-13T23:17:00Z">
                  <w:rPr>
                    <w:rFonts w:ascii="Arial" w:hAnsi="Arial" w:cs="Arial"/>
                    <w:b/>
                    <w:sz w:val="24"/>
                    <w:szCs w:val="24"/>
                  </w:rPr>
                </w:rPrChange>
              </w:rPr>
              <w:t xml:space="preserve">Google </w:t>
            </w:r>
            <w:r w:rsidR="000B277D" w:rsidRPr="00FB3596">
              <w:rPr>
                <w:rFonts w:ascii="Arial" w:hAnsi="Arial" w:cs="Arial"/>
                <w:b/>
                <w:rPrChange w:id="695" w:author="Jennifer" w:date="2016-12-13T23:17:00Z">
                  <w:rPr>
                    <w:rFonts w:ascii="Arial" w:hAnsi="Arial" w:cs="Arial"/>
                    <w:b/>
                    <w:sz w:val="24"/>
                    <w:szCs w:val="24"/>
                  </w:rPr>
                </w:rPrChange>
              </w:rPr>
              <w:t>Docs.</w:t>
            </w:r>
          </w:p>
        </w:tc>
        <w:tc>
          <w:tcPr>
            <w:tcW w:w="1418" w:type="dxa"/>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Change w:id="696" w:author="Jennifer" w:date="2016-12-13T23:17:00Z">
              <w:tcPr>
                <w:tcW w:w="1507" w:type="dxa"/>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
            </w:tcPrChange>
          </w:tcPr>
          <w:p w14:paraId="047FAB6F" w14:textId="77777777" w:rsidR="008E2CD0" w:rsidRPr="00FB3596" w:rsidRDefault="00E61C7E" w:rsidP="00653391">
            <w:pPr>
              <w:widowControl w:val="0"/>
              <w:spacing w:after="0" w:line="240" w:lineRule="auto"/>
              <w:jc w:val="center"/>
              <w:rPr>
                <w:rFonts w:ascii="Arial" w:hAnsi="Arial" w:cs="Arial"/>
                <w:rPrChange w:id="697" w:author="Jennifer" w:date="2016-12-13T23:17:00Z">
                  <w:rPr>
                    <w:rFonts w:ascii="Arial" w:hAnsi="Arial" w:cs="Arial"/>
                  </w:rPr>
                </w:rPrChange>
              </w:rPr>
            </w:pPr>
            <w:r w:rsidRPr="00FB3596">
              <w:rPr>
                <w:rFonts w:ascii="Segoe UI Symbol" w:hAnsi="Segoe UI Symbol" w:cs="Segoe UI Symbol"/>
                <w:rPrChange w:id="698" w:author="Jennifer" w:date="2016-12-13T23:17:00Z">
                  <w:rPr>
                    <w:rFonts w:ascii="Segoe UI Symbol" w:hAnsi="Segoe UI Symbol" w:cs="Segoe UI Symbol"/>
                    <w:sz w:val="24"/>
                    <w:szCs w:val="24"/>
                  </w:rPr>
                </w:rPrChange>
              </w:rPr>
              <w:t>✔</w:t>
            </w:r>
          </w:p>
        </w:tc>
        <w:tc>
          <w:tcPr>
            <w:tcW w:w="1124"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699" w:author="Jennifer" w:date="2016-12-13T23:17:00Z">
              <w:tcPr>
                <w:tcW w:w="103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30E07D31" w14:textId="77777777" w:rsidR="008E2CD0" w:rsidRPr="00FB3596" w:rsidRDefault="00E61C7E" w:rsidP="00653391">
            <w:pPr>
              <w:widowControl w:val="0"/>
              <w:spacing w:after="0" w:line="240" w:lineRule="auto"/>
              <w:jc w:val="center"/>
              <w:rPr>
                <w:rFonts w:ascii="Arial" w:hAnsi="Arial" w:cs="Arial"/>
                <w:rPrChange w:id="700" w:author="Jennifer" w:date="2016-12-13T23:17:00Z">
                  <w:rPr>
                    <w:rFonts w:ascii="Arial" w:hAnsi="Arial" w:cs="Arial"/>
                  </w:rPr>
                </w:rPrChange>
              </w:rPr>
            </w:pPr>
            <w:r w:rsidRPr="00FB3596">
              <w:rPr>
                <w:rFonts w:ascii="Segoe UI Symbol" w:hAnsi="Segoe UI Symbol" w:cs="Segoe UI Symbol"/>
                <w:rPrChange w:id="701" w:author="Jennifer" w:date="2016-12-13T23:17:00Z">
                  <w:rPr>
                    <w:rFonts w:ascii="Segoe UI Symbol" w:hAnsi="Segoe UI Symbol" w:cs="Segoe UI Symbol"/>
                    <w:sz w:val="24"/>
                    <w:szCs w:val="24"/>
                  </w:rPr>
                </w:rPrChange>
              </w:rPr>
              <w:t>✔</w:t>
            </w:r>
          </w:p>
        </w:tc>
        <w:tc>
          <w:tcPr>
            <w:tcW w:w="1427"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702" w:author="Jennifer" w:date="2016-12-13T23:17:00Z">
              <w:tcPr>
                <w:tcW w:w="133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2F2F9FA9" w14:textId="77777777" w:rsidR="008E2CD0" w:rsidRPr="00FB3596" w:rsidRDefault="00E61C7E" w:rsidP="00653391">
            <w:pPr>
              <w:widowControl w:val="0"/>
              <w:spacing w:after="0" w:line="240" w:lineRule="auto"/>
              <w:jc w:val="center"/>
              <w:rPr>
                <w:rFonts w:ascii="Arial" w:hAnsi="Arial" w:cs="Arial"/>
                <w:rPrChange w:id="703" w:author="Jennifer" w:date="2016-12-13T23:17:00Z">
                  <w:rPr>
                    <w:rFonts w:ascii="Arial" w:hAnsi="Arial" w:cs="Arial"/>
                  </w:rPr>
                </w:rPrChange>
              </w:rPr>
            </w:pPr>
            <w:r w:rsidRPr="00FB3596">
              <w:rPr>
                <w:rFonts w:ascii="Segoe UI Symbol" w:hAnsi="Segoe UI Symbol" w:cs="Segoe UI Symbol"/>
                <w:rPrChange w:id="704" w:author="Jennifer" w:date="2016-12-13T23:17:00Z">
                  <w:rPr>
                    <w:rFonts w:ascii="Segoe UI Symbol" w:hAnsi="Segoe UI Symbol" w:cs="Segoe UI Symbol"/>
                    <w:sz w:val="24"/>
                    <w:szCs w:val="24"/>
                  </w:rPr>
                </w:rPrChange>
              </w:rPr>
              <w:t>✔</w:t>
            </w:r>
          </w:p>
        </w:tc>
        <w:tc>
          <w:tcPr>
            <w:tcW w:w="1276"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705" w:author="Jennifer" w:date="2016-12-13T23:17:00Z">
              <w:tcPr>
                <w:tcW w:w="1260"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510CEE96" w14:textId="77777777" w:rsidR="008E2CD0" w:rsidRPr="00FB3596" w:rsidRDefault="00E61C7E" w:rsidP="00653391">
            <w:pPr>
              <w:widowControl w:val="0"/>
              <w:spacing w:after="0" w:line="240" w:lineRule="auto"/>
              <w:jc w:val="center"/>
              <w:rPr>
                <w:rFonts w:ascii="Arial" w:hAnsi="Arial" w:cs="Arial"/>
                <w:rPrChange w:id="706" w:author="Jennifer" w:date="2016-12-13T23:17:00Z">
                  <w:rPr>
                    <w:rFonts w:ascii="Arial" w:hAnsi="Arial" w:cs="Arial"/>
                  </w:rPr>
                </w:rPrChange>
              </w:rPr>
            </w:pPr>
            <w:r w:rsidRPr="00FB3596">
              <w:rPr>
                <w:rFonts w:ascii="Segoe UI Symbol" w:hAnsi="Segoe UI Symbol" w:cs="Segoe UI Symbol"/>
                <w:rPrChange w:id="707" w:author="Jennifer" w:date="2016-12-13T23:17:00Z">
                  <w:rPr>
                    <w:rFonts w:ascii="Segoe UI Symbol" w:hAnsi="Segoe UI Symbol" w:cs="Segoe UI Symbol"/>
                    <w:sz w:val="24"/>
                    <w:szCs w:val="24"/>
                  </w:rPr>
                </w:rPrChange>
              </w:rPr>
              <w:t>✔</w:t>
            </w:r>
          </w:p>
        </w:tc>
        <w:tc>
          <w:tcPr>
            <w:tcW w:w="851"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708" w:author="Jennifer" w:date="2016-12-13T23:17:00Z">
              <w:tcPr>
                <w:tcW w:w="82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7829C250" w14:textId="77777777" w:rsidR="008E2CD0" w:rsidRPr="00FB3596" w:rsidRDefault="00E61C7E" w:rsidP="00653391">
            <w:pPr>
              <w:widowControl w:val="0"/>
              <w:spacing w:after="0" w:line="240" w:lineRule="auto"/>
              <w:jc w:val="center"/>
              <w:rPr>
                <w:rFonts w:ascii="Arial" w:hAnsi="Arial" w:cs="Arial"/>
                <w:rPrChange w:id="709" w:author="Jennifer" w:date="2016-12-13T23:17:00Z">
                  <w:rPr>
                    <w:rFonts w:ascii="Arial" w:hAnsi="Arial" w:cs="Arial"/>
                  </w:rPr>
                </w:rPrChange>
              </w:rPr>
            </w:pPr>
            <w:r w:rsidRPr="00FB3596">
              <w:rPr>
                <w:rFonts w:ascii="Segoe UI Symbol" w:hAnsi="Segoe UI Symbol" w:cs="Segoe UI Symbol"/>
                <w:rPrChange w:id="710" w:author="Jennifer" w:date="2016-12-13T23:17:00Z">
                  <w:rPr>
                    <w:rFonts w:ascii="Segoe UI Symbol" w:hAnsi="Segoe UI Symbol" w:cs="Segoe UI Symbol"/>
                    <w:sz w:val="24"/>
                    <w:szCs w:val="24"/>
                  </w:rPr>
                </w:rPrChange>
              </w:rPr>
              <w:t>✔</w:t>
            </w:r>
          </w:p>
        </w:tc>
        <w:tc>
          <w:tcPr>
            <w:tcW w:w="1134"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711" w:author="Jennifer" w:date="2016-12-13T23:17:00Z">
              <w:tcPr>
                <w:tcW w:w="990"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75105E63" w14:textId="77777777" w:rsidR="008E2CD0" w:rsidRPr="00FB3596" w:rsidRDefault="00E61C7E" w:rsidP="00653391">
            <w:pPr>
              <w:widowControl w:val="0"/>
              <w:spacing w:after="0" w:line="240" w:lineRule="auto"/>
              <w:jc w:val="center"/>
              <w:rPr>
                <w:rFonts w:ascii="Arial" w:hAnsi="Arial" w:cs="Arial"/>
                <w:rPrChange w:id="712" w:author="Jennifer" w:date="2016-12-13T23:17:00Z">
                  <w:rPr>
                    <w:rFonts w:ascii="Arial" w:hAnsi="Arial" w:cs="Arial"/>
                  </w:rPr>
                </w:rPrChange>
              </w:rPr>
            </w:pPr>
            <w:r w:rsidRPr="00FB3596">
              <w:rPr>
                <w:rFonts w:ascii="Segoe UI Symbol" w:hAnsi="Segoe UI Symbol" w:cs="Segoe UI Symbol"/>
                <w:rPrChange w:id="713" w:author="Jennifer" w:date="2016-12-13T23:17:00Z">
                  <w:rPr>
                    <w:rFonts w:ascii="Segoe UI Symbol" w:hAnsi="Segoe UI Symbol" w:cs="Segoe UI Symbol"/>
                    <w:sz w:val="24"/>
                    <w:szCs w:val="24"/>
                  </w:rPr>
                </w:rPrChange>
              </w:rPr>
              <w:t>✔</w:t>
            </w:r>
          </w:p>
        </w:tc>
        <w:tc>
          <w:tcPr>
            <w:tcW w:w="850"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714" w:author="Jennifer" w:date="2016-12-13T23:17:00Z">
              <w:tcPr>
                <w:tcW w:w="85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1001E864" w14:textId="77777777" w:rsidR="008E2CD0" w:rsidRPr="00FB3596" w:rsidRDefault="00E61C7E" w:rsidP="00653391">
            <w:pPr>
              <w:widowControl w:val="0"/>
              <w:spacing w:after="0" w:line="240" w:lineRule="auto"/>
              <w:jc w:val="center"/>
              <w:rPr>
                <w:rFonts w:ascii="Arial" w:hAnsi="Arial" w:cs="Arial"/>
                <w:rPrChange w:id="715" w:author="Jennifer" w:date="2016-12-13T23:17:00Z">
                  <w:rPr>
                    <w:rFonts w:ascii="Arial" w:hAnsi="Arial" w:cs="Arial"/>
                  </w:rPr>
                </w:rPrChange>
              </w:rPr>
            </w:pPr>
            <w:r w:rsidRPr="00FB3596">
              <w:rPr>
                <w:rFonts w:ascii="Segoe UI Symbol" w:hAnsi="Segoe UI Symbol" w:cs="Segoe UI Symbol"/>
                <w:rPrChange w:id="716" w:author="Jennifer" w:date="2016-12-13T23:17:00Z">
                  <w:rPr>
                    <w:rFonts w:ascii="Segoe UI Symbol" w:hAnsi="Segoe UI Symbol" w:cs="Segoe UI Symbol"/>
                    <w:sz w:val="24"/>
                    <w:szCs w:val="24"/>
                  </w:rPr>
                </w:rPrChange>
              </w:rPr>
              <w:t>✔</w:t>
            </w:r>
          </w:p>
        </w:tc>
        <w:tc>
          <w:tcPr>
            <w:tcW w:w="709"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717" w:author="Jennifer" w:date="2016-12-13T23:17:00Z">
              <w:tcPr>
                <w:tcW w:w="70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343CF183" w14:textId="77777777" w:rsidR="008E2CD0" w:rsidRPr="00FB3596" w:rsidRDefault="00E61C7E" w:rsidP="00653391">
            <w:pPr>
              <w:widowControl w:val="0"/>
              <w:spacing w:after="0" w:line="240" w:lineRule="auto"/>
              <w:jc w:val="center"/>
              <w:rPr>
                <w:rFonts w:ascii="Arial" w:hAnsi="Arial" w:cs="Arial"/>
                <w:rPrChange w:id="718" w:author="Jennifer" w:date="2016-12-13T23:17:00Z">
                  <w:rPr>
                    <w:rFonts w:ascii="Arial" w:hAnsi="Arial" w:cs="Arial"/>
                  </w:rPr>
                </w:rPrChange>
              </w:rPr>
            </w:pPr>
            <w:r w:rsidRPr="00FB3596">
              <w:rPr>
                <w:rFonts w:ascii="Segoe UI Symbol" w:hAnsi="Segoe UI Symbol" w:cs="Segoe UI Symbol"/>
                <w:rPrChange w:id="719" w:author="Jennifer" w:date="2016-12-13T23:17:00Z">
                  <w:rPr>
                    <w:rFonts w:ascii="Segoe UI Symbol" w:hAnsi="Segoe UI Symbol" w:cs="Segoe UI Symbol"/>
                    <w:sz w:val="24"/>
                    <w:szCs w:val="24"/>
                  </w:rPr>
                </w:rPrChange>
              </w:rPr>
              <w:t>✔</w:t>
            </w:r>
          </w:p>
        </w:tc>
        <w:tc>
          <w:tcPr>
            <w:tcW w:w="992" w:type="dxa"/>
            <w:tcBorders>
              <w:top w:val="single" w:sz="8" w:space="0" w:color="2E74B5"/>
              <w:left w:val="single" w:sz="8" w:space="0" w:color="2E74B5"/>
              <w:bottom w:val="single" w:sz="8" w:space="0" w:color="2E74B5"/>
              <w:right w:val="single" w:sz="24" w:space="0" w:color="2E74B5" w:themeColor="accent1" w:themeShade="BF"/>
            </w:tcBorders>
            <w:tcMar>
              <w:top w:w="100" w:type="dxa"/>
              <w:left w:w="100" w:type="dxa"/>
              <w:bottom w:w="100" w:type="dxa"/>
              <w:right w:w="100" w:type="dxa"/>
            </w:tcMar>
            <w:vAlign w:val="center"/>
            <w:tcPrChange w:id="720" w:author="Jennifer" w:date="2016-12-13T23:17:00Z">
              <w:tcPr>
                <w:tcW w:w="1054" w:type="dxa"/>
                <w:tcBorders>
                  <w:top w:val="single" w:sz="8" w:space="0" w:color="2E74B5"/>
                  <w:left w:val="single" w:sz="8" w:space="0" w:color="2E74B5"/>
                  <w:bottom w:val="single" w:sz="8" w:space="0" w:color="2E74B5"/>
                  <w:right w:val="single" w:sz="24" w:space="0" w:color="2E74B5" w:themeColor="accent1" w:themeShade="BF"/>
                </w:tcBorders>
                <w:tcMar>
                  <w:top w:w="100" w:type="dxa"/>
                  <w:left w:w="100" w:type="dxa"/>
                  <w:bottom w:w="100" w:type="dxa"/>
                  <w:right w:w="100" w:type="dxa"/>
                </w:tcMar>
                <w:vAlign w:val="center"/>
              </w:tcPr>
            </w:tcPrChange>
          </w:tcPr>
          <w:p w14:paraId="2109F660" w14:textId="77777777" w:rsidR="008E2CD0" w:rsidRPr="00FB3596" w:rsidRDefault="00E61C7E" w:rsidP="00653391">
            <w:pPr>
              <w:widowControl w:val="0"/>
              <w:spacing w:after="0" w:line="240" w:lineRule="auto"/>
              <w:jc w:val="center"/>
              <w:rPr>
                <w:rFonts w:ascii="Arial" w:hAnsi="Arial" w:cs="Arial"/>
                <w:rPrChange w:id="721" w:author="Jennifer" w:date="2016-12-13T23:17:00Z">
                  <w:rPr>
                    <w:rFonts w:ascii="Arial" w:hAnsi="Arial" w:cs="Arial"/>
                  </w:rPr>
                </w:rPrChange>
              </w:rPr>
            </w:pPr>
            <w:r w:rsidRPr="00FB3596">
              <w:rPr>
                <w:rFonts w:ascii="Segoe UI Symbol" w:hAnsi="Segoe UI Symbol" w:cs="Segoe UI Symbol"/>
                <w:rPrChange w:id="722" w:author="Jennifer" w:date="2016-12-13T23:17:00Z">
                  <w:rPr>
                    <w:rFonts w:ascii="Segoe UI Symbol" w:hAnsi="Segoe UI Symbol" w:cs="Segoe UI Symbol"/>
                    <w:sz w:val="24"/>
                    <w:szCs w:val="24"/>
                  </w:rPr>
                </w:rPrChange>
              </w:rPr>
              <w:t>✔</w:t>
            </w:r>
          </w:p>
        </w:tc>
      </w:tr>
      <w:tr w:rsidR="00FB3596" w:rsidRPr="00FB3596" w14:paraId="3620AE33" w14:textId="77777777" w:rsidTr="00FB3596">
        <w:tblPrEx>
          <w:tblCellMar>
            <w:top w:w="0" w:type="dxa"/>
            <w:left w:w="0" w:type="dxa"/>
            <w:bottom w:w="0" w:type="dxa"/>
            <w:right w:w="0" w:type="dxa"/>
          </w:tblCellMar>
          <w:tblPrExChange w:id="723" w:author="Jennifer" w:date="2016-12-13T23:17:00Z">
            <w:tblPrEx>
              <w:tblCellMar>
                <w:top w:w="0" w:type="dxa"/>
                <w:left w:w="0" w:type="dxa"/>
                <w:bottom w:w="0" w:type="dxa"/>
                <w:right w:w="0" w:type="dxa"/>
              </w:tblCellMar>
            </w:tblPrEx>
          </w:tblPrExChange>
        </w:tblPrEx>
        <w:tc>
          <w:tcPr>
            <w:tcW w:w="1418"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Change w:id="724" w:author="Jennifer" w:date="2016-12-13T23:17:00Z">
              <w:tcPr>
                <w:tcW w:w="1418"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tcPrChange>
          </w:tcPr>
          <w:p w14:paraId="4EB6B197" w14:textId="77777777" w:rsidR="008E2CD0" w:rsidRPr="00FB3596" w:rsidRDefault="00E61C7E" w:rsidP="00653391">
            <w:pPr>
              <w:widowControl w:val="0"/>
              <w:spacing w:after="0" w:line="240" w:lineRule="auto"/>
              <w:jc w:val="center"/>
              <w:rPr>
                <w:rFonts w:ascii="Arial" w:hAnsi="Arial" w:cs="Arial"/>
                <w:b/>
                <w:rPrChange w:id="725" w:author="Jennifer" w:date="2016-12-13T23:17:00Z">
                  <w:rPr>
                    <w:rFonts w:ascii="Arial" w:hAnsi="Arial" w:cs="Arial"/>
                    <w:b/>
                  </w:rPr>
                </w:rPrChange>
              </w:rPr>
            </w:pPr>
            <w:r w:rsidRPr="00FB3596">
              <w:rPr>
                <w:rFonts w:ascii="Arial" w:hAnsi="Arial" w:cs="Arial"/>
                <w:b/>
                <w:rPrChange w:id="726" w:author="Jennifer" w:date="2016-12-13T23:17:00Z">
                  <w:rPr>
                    <w:rFonts w:ascii="Arial" w:hAnsi="Arial" w:cs="Arial"/>
                    <w:b/>
                    <w:sz w:val="24"/>
                    <w:szCs w:val="24"/>
                  </w:rPr>
                </w:rPrChange>
              </w:rPr>
              <w:t>Eclipse</w:t>
            </w:r>
          </w:p>
        </w:tc>
        <w:tc>
          <w:tcPr>
            <w:tcW w:w="1418" w:type="dxa"/>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Change w:id="727" w:author="Jennifer" w:date="2016-12-13T23:17:00Z">
              <w:tcPr>
                <w:tcW w:w="1507" w:type="dxa"/>
                <w:tcBorders>
                  <w:top w:val="single" w:sz="8" w:space="0" w:color="2E74B5"/>
                  <w:left w:val="single" w:sz="24" w:space="0" w:color="2E74B5"/>
                  <w:bottom w:val="single" w:sz="8" w:space="0" w:color="2E74B5"/>
                  <w:right w:val="single" w:sz="8" w:space="0" w:color="2E74B5"/>
                </w:tcBorders>
                <w:tcMar>
                  <w:top w:w="100" w:type="dxa"/>
                  <w:left w:w="100" w:type="dxa"/>
                  <w:bottom w:w="100" w:type="dxa"/>
                  <w:right w:w="100" w:type="dxa"/>
                </w:tcMar>
                <w:vAlign w:val="center"/>
              </w:tcPr>
            </w:tcPrChange>
          </w:tcPr>
          <w:p w14:paraId="51C7D4E2" w14:textId="77777777" w:rsidR="008E2CD0" w:rsidRPr="00FB3596" w:rsidRDefault="00E61C7E" w:rsidP="00653391">
            <w:pPr>
              <w:widowControl w:val="0"/>
              <w:spacing w:after="0" w:line="240" w:lineRule="auto"/>
              <w:jc w:val="center"/>
              <w:rPr>
                <w:rFonts w:ascii="Arial" w:hAnsi="Arial" w:cs="Arial"/>
                <w:rPrChange w:id="728" w:author="Jennifer" w:date="2016-12-13T23:17:00Z">
                  <w:rPr>
                    <w:rFonts w:ascii="Arial" w:hAnsi="Arial" w:cs="Arial"/>
                  </w:rPr>
                </w:rPrChange>
              </w:rPr>
            </w:pPr>
            <w:r w:rsidRPr="00FB3596">
              <w:rPr>
                <w:rFonts w:ascii="Segoe UI Symbol" w:hAnsi="Segoe UI Symbol" w:cs="Segoe UI Symbol"/>
                <w:rPrChange w:id="729" w:author="Jennifer" w:date="2016-12-13T23:17:00Z">
                  <w:rPr>
                    <w:rFonts w:ascii="Segoe UI Symbol" w:hAnsi="Segoe UI Symbol" w:cs="Segoe UI Symbol"/>
                    <w:sz w:val="24"/>
                    <w:szCs w:val="24"/>
                  </w:rPr>
                </w:rPrChange>
              </w:rPr>
              <w:t>✘</w:t>
            </w:r>
          </w:p>
        </w:tc>
        <w:tc>
          <w:tcPr>
            <w:tcW w:w="1124"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730" w:author="Jennifer" w:date="2016-12-13T23:17:00Z">
              <w:tcPr>
                <w:tcW w:w="103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7A3EB292" w14:textId="77777777" w:rsidR="008E2CD0" w:rsidRPr="00FB3596" w:rsidRDefault="00E61C7E" w:rsidP="00653391">
            <w:pPr>
              <w:widowControl w:val="0"/>
              <w:spacing w:after="0" w:line="240" w:lineRule="auto"/>
              <w:jc w:val="center"/>
              <w:rPr>
                <w:rFonts w:ascii="Arial" w:hAnsi="Arial" w:cs="Arial"/>
                <w:rPrChange w:id="731" w:author="Jennifer" w:date="2016-12-13T23:17:00Z">
                  <w:rPr>
                    <w:rFonts w:ascii="Arial" w:hAnsi="Arial" w:cs="Arial"/>
                  </w:rPr>
                </w:rPrChange>
              </w:rPr>
            </w:pPr>
            <w:r w:rsidRPr="00FB3596">
              <w:rPr>
                <w:rFonts w:ascii="Segoe UI Symbol" w:hAnsi="Segoe UI Symbol" w:cs="Segoe UI Symbol"/>
                <w:rPrChange w:id="732" w:author="Jennifer" w:date="2016-12-13T23:17:00Z">
                  <w:rPr>
                    <w:rFonts w:ascii="Segoe UI Symbol" w:hAnsi="Segoe UI Symbol" w:cs="Segoe UI Symbol"/>
                    <w:sz w:val="24"/>
                    <w:szCs w:val="24"/>
                  </w:rPr>
                </w:rPrChange>
              </w:rPr>
              <w:t>✘</w:t>
            </w:r>
          </w:p>
        </w:tc>
        <w:tc>
          <w:tcPr>
            <w:tcW w:w="1427"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733" w:author="Jennifer" w:date="2016-12-13T23:17:00Z">
              <w:tcPr>
                <w:tcW w:w="133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52558E63" w14:textId="77777777" w:rsidR="008E2CD0" w:rsidRPr="00FB3596" w:rsidRDefault="00E61C7E" w:rsidP="00653391">
            <w:pPr>
              <w:widowControl w:val="0"/>
              <w:spacing w:after="0" w:line="240" w:lineRule="auto"/>
              <w:jc w:val="center"/>
              <w:rPr>
                <w:rFonts w:ascii="Arial" w:hAnsi="Arial" w:cs="Arial"/>
                <w:rPrChange w:id="734" w:author="Jennifer" w:date="2016-12-13T23:17:00Z">
                  <w:rPr>
                    <w:rFonts w:ascii="Arial" w:hAnsi="Arial" w:cs="Arial"/>
                  </w:rPr>
                </w:rPrChange>
              </w:rPr>
            </w:pPr>
            <w:r w:rsidRPr="00FB3596">
              <w:rPr>
                <w:rFonts w:ascii="Segoe UI Symbol" w:hAnsi="Segoe UI Symbol" w:cs="Segoe UI Symbol"/>
                <w:rPrChange w:id="735" w:author="Jennifer" w:date="2016-12-13T23:17:00Z">
                  <w:rPr>
                    <w:rFonts w:ascii="Segoe UI Symbol" w:hAnsi="Segoe UI Symbol" w:cs="Segoe UI Symbol"/>
                    <w:sz w:val="24"/>
                    <w:szCs w:val="24"/>
                  </w:rPr>
                </w:rPrChange>
              </w:rPr>
              <w:t>✘</w:t>
            </w:r>
          </w:p>
        </w:tc>
        <w:tc>
          <w:tcPr>
            <w:tcW w:w="1276"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736" w:author="Jennifer" w:date="2016-12-13T23:17:00Z">
              <w:tcPr>
                <w:tcW w:w="1260"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374455D7" w14:textId="77777777" w:rsidR="008E2CD0" w:rsidRPr="00FB3596" w:rsidRDefault="00E61C7E" w:rsidP="00653391">
            <w:pPr>
              <w:widowControl w:val="0"/>
              <w:spacing w:after="0" w:line="240" w:lineRule="auto"/>
              <w:jc w:val="center"/>
              <w:rPr>
                <w:rFonts w:ascii="Arial" w:hAnsi="Arial" w:cs="Arial"/>
                <w:rPrChange w:id="737" w:author="Jennifer" w:date="2016-12-13T23:17:00Z">
                  <w:rPr>
                    <w:rFonts w:ascii="Arial" w:hAnsi="Arial" w:cs="Arial"/>
                  </w:rPr>
                </w:rPrChange>
              </w:rPr>
            </w:pPr>
            <w:r w:rsidRPr="00FB3596">
              <w:rPr>
                <w:rFonts w:ascii="Segoe UI Symbol" w:hAnsi="Segoe UI Symbol" w:cs="Segoe UI Symbol"/>
                <w:rPrChange w:id="738" w:author="Jennifer" w:date="2016-12-13T23:17:00Z">
                  <w:rPr>
                    <w:rFonts w:ascii="Segoe UI Symbol" w:hAnsi="Segoe UI Symbol" w:cs="Segoe UI Symbol"/>
                    <w:sz w:val="24"/>
                    <w:szCs w:val="24"/>
                  </w:rPr>
                </w:rPrChange>
              </w:rPr>
              <w:t>✘</w:t>
            </w:r>
          </w:p>
        </w:tc>
        <w:tc>
          <w:tcPr>
            <w:tcW w:w="851"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739" w:author="Jennifer" w:date="2016-12-13T23:17:00Z">
              <w:tcPr>
                <w:tcW w:w="82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539DE5D5" w14:textId="77777777" w:rsidR="008E2CD0" w:rsidRPr="00FB3596" w:rsidRDefault="00E61C7E" w:rsidP="00653391">
            <w:pPr>
              <w:widowControl w:val="0"/>
              <w:spacing w:after="0" w:line="240" w:lineRule="auto"/>
              <w:jc w:val="center"/>
              <w:rPr>
                <w:rFonts w:ascii="Arial" w:hAnsi="Arial" w:cs="Arial"/>
                <w:rPrChange w:id="740" w:author="Jennifer" w:date="2016-12-13T23:17:00Z">
                  <w:rPr>
                    <w:rFonts w:ascii="Arial" w:hAnsi="Arial" w:cs="Arial"/>
                  </w:rPr>
                </w:rPrChange>
              </w:rPr>
            </w:pPr>
            <w:r w:rsidRPr="00FB3596">
              <w:rPr>
                <w:rFonts w:ascii="Segoe UI Symbol" w:hAnsi="Segoe UI Symbol" w:cs="Segoe UI Symbol"/>
                <w:rPrChange w:id="741" w:author="Jennifer" w:date="2016-12-13T23:17:00Z">
                  <w:rPr>
                    <w:rFonts w:ascii="Segoe UI Symbol" w:hAnsi="Segoe UI Symbol" w:cs="Segoe UI Symbol"/>
                    <w:sz w:val="24"/>
                    <w:szCs w:val="24"/>
                  </w:rPr>
                </w:rPrChange>
              </w:rPr>
              <w:t>✘</w:t>
            </w:r>
          </w:p>
        </w:tc>
        <w:tc>
          <w:tcPr>
            <w:tcW w:w="1134"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742" w:author="Jennifer" w:date="2016-12-13T23:17:00Z">
              <w:tcPr>
                <w:tcW w:w="990"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6B86F637" w14:textId="77777777" w:rsidR="008E2CD0" w:rsidRPr="00FB3596" w:rsidRDefault="00E61C7E" w:rsidP="00653391">
            <w:pPr>
              <w:widowControl w:val="0"/>
              <w:spacing w:after="0" w:line="240" w:lineRule="auto"/>
              <w:jc w:val="center"/>
              <w:rPr>
                <w:rFonts w:ascii="Arial" w:hAnsi="Arial" w:cs="Arial"/>
                <w:rPrChange w:id="743" w:author="Jennifer" w:date="2016-12-13T23:17:00Z">
                  <w:rPr>
                    <w:rFonts w:ascii="Arial" w:hAnsi="Arial" w:cs="Arial"/>
                  </w:rPr>
                </w:rPrChange>
              </w:rPr>
            </w:pPr>
            <w:r w:rsidRPr="00FB3596">
              <w:rPr>
                <w:rFonts w:ascii="Segoe UI Symbol" w:hAnsi="Segoe UI Symbol" w:cs="Segoe UI Symbol"/>
                <w:rPrChange w:id="744" w:author="Jennifer" w:date="2016-12-13T23:17:00Z">
                  <w:rPr>
                    <w:rFonts w:ascii="Segoe UI Symbol" w:hAnsi="Segoe UI Symbol" w:cs="Segoe UI Symbol"/>
                    <w:sz w:val="24"/>
                    <w:szCs w:val="24"/>
                  </w:rPr>
                </w:rPrChange>
              </w:rPr>
              <w:t>✔</w:t>
            </w:r>
          </w:p>
        </w:tc>
        <w:tc>
          <w:tcPr>
            <w:tcW w:w="850"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745" w:author="Jennifer" w:date="2016-12-13T23:17:00Z">
              <w:tcPr>
                <w:tcW w:w="85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33A09404" w14:textId="77777777" w:rsidR="008E2CD0" w:rsidRPr="00FB3596" w:rsidRDefault="00E61C7E" w:rsidP="00653391">
            <w:pPr>
              <w:widowControl w:val="0"/>
              <w:spacing w:after="0" w:line="240" w:lineRule="auto"/>
              <w:jc w:val="center"/>
              <w:rPr>
                <w:rFonts w:ascii="Arial" w:hAnsi="Arial" w:cs="Arial"/>
                <w:rPrChange w:id="746" w:author="Jennifer" w:date="2016-12-13T23:17:00Z">
                  <w:rPr>
                    <w:rFonts w:ascii="Arial" w:hAnsi="Arial" w:cs="Arial"/>
                  </w:rPr>
                </w:rPrChange>
              </w:rPr>
            </w:pPr>
            <w:r w:rsidRPr="00FB3596">
              <w:rPr>
                <w:rFonts w:ascii="Segoe UI Symbol" w:hAnsi="Segoe UI Symbol" w:cs="Segoe UI Symbol"/>
                <w:rPrChange w:id="747" w:author="Jennifer" w:date="2016-12-13T23:17:00Z">
                  <w:rPr>
                    <w:rFonts w:ascii="Segoe UI Symbol" w:hAnsi="Segoe UI Symbol" w:cs="Segoe UI Symbol"/>
                    <w:sz w:val="24"/>
                    <w:szCs w:val="24"/>
                  </w:rPr>
                </w:rPrChange>
              </w:rPr>
              <w:t>✔</w:t>
            </w:r>
          </w:p>
        </w:tc>
        <w:tc>
          <w:tcPr>
            <w:tcW w:w="709"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Change w:id="748" w:author="Jennifer" w:date="2016-12-13T23:17:00Z">
              <w:tcPr>
                <w:tcW w:w="705" w:type="dxa"/>
                <w:tcBorders>
                  <w:top w:val="single" w:sz="8" w:space="0" w:color="2E74B5"/>
                  <w:left w:val="single" w:sz="8" w:space="0" w:color="2E74B5"/>
                  <w:bottom w:val="single" w:sz="8" w:space="0" w:color="2E74B5"/>
                  <w:right w:val="single" w:sz="8" w:space="0" w:color="2E74B5"/>
                </w:tcBorders>
                <w:tcMar>
                  <w:top w:w="100" w:type="dxa"/>
                  <w:left w:w="100" w:type="dxa"/>
                  <w:bottom w:w="100" w:type="dxa"/>
                  <w:right w:w="100" w:type="dxa"/>
                </w:tcMar>
                <w:vAlign w:val="center"/>
              </w:tcPr>
            </w:tcPrChange>
          </w:tcPr>
          <w:p w14:paraId="325B36FE" w14:textId="77777777" w:rsidR="008E2CD0" w:rsidRPr="00FB3596" w:rsidRDefault="00E61C7E" w:rsidP="00653391">
            <w:pPr>
              <w:widowControl w:val="0"/>
              <w:spacing w:after="0" w:line="240" w:lineRule="auto"/>
              <w:jc w:val="center"/>
              <w:rPr>
                <w:rFonts w:ascii="Arial" w:hAnsi="Arial" w:cs="Arial"/>
                <w:rPrChange w:id="749" w:author="Jennifer" w:date="2016-12-13T23:17:00Z">
                  <w:rPr>
                    <w:rFonts w:ascii="Arial" w:hAnsi="Arial" w:cs="Arial"/>
                  </w:rPr>
                </w:rPrChange>
              </w:rPr>
            </w:pPr>
            <w:r w:rsidRPr="00FB3596">
              <w:rPr>
                <w:rFonts w:ascii="Segoe UI Symbol" w:hAnsi="Segoe UI Symbol" w:cs="Segoe UI Symbol"/>
                <w:rPrChange w:id="750" w:author="Jennifer" w:date="2016-12-13T23:17:00Z">
                  <w:rPr>
                    <w:rFonts w:ascii="Segoe UI Symbol" w:hAnsi="Segoe UI Symbol" w:cs="Segoe UI Symbol"/>
                    <w:sz w:val="24"/>
                    <w:szCs w:val="24"/>
                  </w:rPr>
                </w:rPrChange>
              </w:rPr>
              <w:t>✔</w:t>
            </w:r>
          </w:p>
        </w:tc>
        <w:tc>
          <w:tcPr>
            <w:tcW w:w="992" w:type="dxa"/>
            <w:tcBorders>
              <w:top w:val="single" w:sz="8" w:space="0" w:color="2E74B5"/>
              <w:left w:val="single" w:sz="8" w:space="0" w:color="2E74B5"/>
              <w:bottom w:val="single" w:sz="8" w:space="0" w:color="2E74B5"/>
              <w:right w:val="single" w:sz="24" w:space="0" w:color="2E74B5" w:themeColor="accent1" w:themeShade="BF"/>
            </w:tcBorders>
            <w:tcMar>
              <w:top w:w="100" w:type="dxa"/>
              <w:left w:w="100" w:type="dxa"/>
              <w:bottom w:w="100" w:type="dxa"/>
              <w:right w:w="100" w:type="dxa"/>
            </w:tcMar>
            <w:vAlign w:val="center"/>
            <w:tcPrChange w:id="751" w:author="Jennifer" w:date="2016-12-13T23:17:00Z">
              <w:tcPr>
                <w:tcW w:w="1054" w:type="dxa"/>
                <w:tcBorders>
                  <w:top w:val="single" w:sz="8" w:space="0" w:color="2E74B5"/>
                  <w:left w:val="single" w:sz="8" w:space="0" w:color="2E74B5"/>
                  <w:bottom w:val="single" w:sz="8" w:space="0" w:color="2E74B5"/>
                  <w:right w:val="single" w:sz="24" w:space="0" w:color="2E74B5" w:themeColor="accent1" w:themeShade="BF"/>
                </w:tcBorders>
                <w:tcMar>
                  <w:top w:w="100" w:type="dxa"/>
                  <w:left w:w="100" w:type="dxa"/>
                  <w:bottom w:w="100" w:type="dxa"/>
                  <w:right w:w="100" w:type="dxa"/>
                </w:tcMar>
                <w:vAlign w:val="center"/>
              </w:tcPr>
            </w:tcPrChange>
          </w:tcPr>
          <w:p w14:paraId="70598A6F" w14:textId="77777777" w:rsidR="008E2CD0" w:rsidRPr="00FB3596" w:rsidRDefault="00E61C7E" w:rsidP="00653391">
            <w:pPr>
              <w:widowControl w:val="0"/>
              <w:spacing w:after="0" w:line="240" w:lineRule="auto"/>
              <w:jc w:val="center"/>
              <w:rPr>
                <w:rFonts w:ascii="Arial" w:hAnsi="Arial" w:cs="Arial"/>
                <w:rPrChange w:id="752" w:author="Jennifer" w:date="2016-12-13T23:17:00Z">
                  <w:rPr>
                    <w:rFonts w:ascii="Arial" w:hAnsi="Arial" w:cs="Arial"/>
                  </w:rPr>
                </w:rPrChange>
              </w:rPr>
            </w:pPr>
            <w:r w:rsidRPr="00FB3596">
              <w:rPr>
                <w:rFonts w:ascii="Segoe UI Symbol" w:hAnsi="Segoe UI Symbol" w:cs="Segoe UI Symbol"/>
                <w:rPrChange w:id="753" w:author="Jennifer" w:date="2016-12-13T23:17:00Z">
                  <w:rPr>
                    <w:rFonts w:ascii="Segoe UI Symbol" w:hAnsi="Segoe UI Symbol" w:cs="Segoe UI Symbol"/>
                    <w:sz w:val="24"/>
                    <w:szCs w:val="24"/>
                  </w:rPr>
                </w:rPrChange>
              </w:rPr>
              <w:t>✔</w:t>
            </w:r>
          </w:p>
        </w:tc>
      </w:tr>
      <w:tr w:rsidR="00FB3596" w:rsidRPr="00FB3596" w14:paraId="7CBAAD3E" w14:textId="77777777" w:rsidTr="00FB3596">
        <w:tblPrEx>
          <w:tblCellMar>
            <w:top w:w="0" w:type="dxa"/>
            <w:left w:w="0" w:type="dxa"/>
            <w:bottom w:w="0" w:type="dxa"/>
            <w:right w:w="0" w:type="dxa"/>
          </w:tblCellMar>
          <w:tblPrExChange w:id="754" w:author="Jennifer" w:date="2016-12-13T23:17:00Z">
            <w:tblPrEx>
              <w:tblCellMar>
                <w:top w:w="0" w:type="dxa"/>
                <w:left w:w="0" w:type="dxa"/>
                <w:bottom w:w="0" w:type="dxa"/>
                <w:right w:w="0" w:type="dxa"/>
              </w:tblCellMar>
            </w:tblPrEx>
          </w:tblPrExChange>
        </w:tblPrEx>
        <w:tc>
          <w:tcPr>
            <w:tcW w:w="1418"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Change w:id="755" w:author="Jennifer" w:date="2016-12-13T23:17:00Z">
              <w:tcPr>
                <w:tcW w:w="1418" w:type="dxa"/>
                <w:tcBorders>
                  <w:top w:val="single" w:sz="24" w:space="0" w:color="2E74B5"/>
                  <w:left w:val="single" w:sz="24" w:space="0" w:color="2E74B5"/>
                  <w:bottom w:val="single" w:sz="24" w:space="0" w:color="2E74B5"/>
                  <w:right w:val="single" w:sz="24" w:space="0" w:color="2E74B5"/>
                </w:tcBorders>
                <w:tcMar>
                  <w:top w:w="100" w:type="dxa"/>
                  <w:left w:w="100" w:type="dxa"/>
                  <w:bottom w:w="100" w:type="dxa"/>
                  <w:right w:w="100" w:type="dxa"/>
                </w:tcMar>
                <w:vAlign w:val="center"/>
              </w:tcPr>
            </w:tcPrChange>
          </w:tcPr>
          <w:p w14:paraId="1EC7A755" w14:textId="77777777" w:rsidR="008E2CD0" w:rsidRPr="00FB3596" w:rsidRDefault="00E61C7E" w:rsidP="00653391">
            <w:pPr>
              <w:widowControl w:val="0"/>
              <w:spacing w:after="0" w:line="240" w:lineRule="auto"/>
              <w:jc w:val="center"/>
              <w:rPr>
                <w:rFonts w:ascii="Arial" w:hAnsi="Arial" w:cs="Arial"/>
                <w:b/>
                <w:rPrChange w:id="756" w:author="Jennifer" w:date="2016-12-13T23:17:00Z">
                  <w:rPr>
                    <w:rFonts w:ascii="Arial" w:hAnsi="Arial" w:cs="Arial"/>
                    <w:b/>
                  </w:rPr>
                </w:rPrChange>
              </w:rPr>
            </w:pPr>
            <w:r w:rsidRPr="00FB3596">
              <w:rPr>
                <w:rFonts w:ascii="Arial" w:hAnsi="Arial" w:cs="Arial"/>
                <w:b/>
                <w:rPrChange w:id="757" w:author="Jennifer" w:date="2016-12-13T23:17:00Z">
                  <w:rPr>
                    <w:rFonts w:ascii="Arial" w:hAnsi="Arial" w:cs="Arial"/>
                    <w:b/>
                    <w:sz w:val="24"/>
                    <w:szCs w:val="24"/>
                  </w:rPr>
                </w:rPrChange>
              </w:rPr>
              <w:t>Microsoft Project</w:t>
            </w:r>
          </w:p>
        </w:tc>
        <w:tc>
          <w:tcPr>
            <w:tcW w:w="1418" w:type="dxa"/>
            <w:tcBorders>
              <w:top w:val="single" w:sz="8" w:space="0" w:color="2E74B5"/>
              <w:left w:val="single" w:sz="24" w:space="0" w:color="2E74B5"/>
              <w:bottom w:val="single" w:sz="24" w:space="0" w:color="2E74B5"/>
              <w:right w:val="single" w:sz="8" w:space="0" w:color="2E74B5"/>
            </w:tcBorders>
            <w:tcMar>
              <w:top w:w="100" w:type="dxa"/>
              <w:left w:w="100" w:type="dxa"/>
              <w:bottom w:w="100" w:type="dxa"/>
              <w:right w:w="100" w:type="dxa"/>
            </w:tcMar>
            <w:vAlign w:val="center"/>
            <w:tcPrChange w:id="758" w:author="Jennifer" w:date="2016-12-13T23:17:00Z">
              <w:tcPr>
                <w:tcW w:w="1507" w:type="dxa"/>
                <w:tcBorders>
                  <w:top w:val="single" w:sz="8" w:space="0" w:color="2E74B5"/>
                  <w:left w:val="single" w:sz="24" w:space="0" w:color="2E74B5"/>
                  <w:bottom w:val="single" w:sz="24" w:space="0" w:color="2E74B5"/>
                  <w:right w:val="single" w:sz="8" w:space="0" w:color="2E74B5"/>
                </w:tcBorders>
                <w:tcMar>
                  <w:top w:w="100" w:type="dxa"/>
                  <w:left w:w="100" w:type="dxa"/>
                  <w:bottom w:w="100" w:type="dxa"/>
                  <w:right w:w="100" w:type="dxa"/>
                </w:tcMar>
                <w:vAlign w:val="center"/>
              </w:tcPr>
            </w:tcPrChange>
          </w:tcPr>
          <w:p w14:paraId="6C6B2252" w14:textId="77777777" w:rsidR="008E2CD0" w:rsidRPr="00FB3596" w:rsidRDefault="00E61C7E" w:rsidP="00653391">
            <w:pPr>
              <w:widowControl w:val="0"/>
              <w:spacing w:after="0" w:line="240" w:lineRule="auto"/>
              <w:jc w:val="center"/>
              <w:rPr>
                <w:rFonts w:ascii="Arial" w:hAnsi="Arial" w:cs="Arial"/>
                <w:rPrChange w:id="759" w:author="Jennifer" w:date="2016-12-13T23:17:00Z">
                  <w:rPr>
                    <w:rFonts w:ascii="Arial" w:hAnsi="Arial" w:cs="Arial"/>
                  </w:rPr>
                </w:rPrChange>
              </w:rPr>
            </w:pPr>
            <w:r w:rsidRPr="00FB3596">
              <w:rPr>
                <w:rFonts w:ascii="Segoe UI Symbol" w:hAnsi="Segoe UI Symbol" w:cs="Segoe UI Symbol"/>
                <w:rPrChange w:id="760" w:author="Jennifer" w:date="2016-12-13T23:17:00Z">
                  <w:rPr>
                    <w:rFonts w:ascii="Segoe UI Symbol" w:hAnsi="Segoe UI Symbol" w:cs="Segoe UI Symbol"/>
                    <w:sz w:val="24"/>
                    <w:szCs w:val="24"/>
                  </w:rPr>
                </w:rPrChange>
              </w:rPr>
              <w:t>✘</w:t>
            </w:r>
          </w:p>
        </w:tc>
        <w:tc>
          <w:tcPr>
            <w:tcW w:w="1124" w:type="dxa"/>
            <w:tcBorders>
              <w:top w:val="single" w:sz="8" w:space="0" w:color="2E74B5"/>
              <w:left w:val="single" w:sz="8" w:space="0" w:color="2E74B5"/>
              <w:bottom w:val="single" w:sz="24" w:space="0" w:color="2E74B5"/>
              <w:right w:val="single" w:sz="8" w:space="0" w:color="2E74B5"/>
            </w:tcBorders>
            <w:tcMar>
              <w:top w:w="100" w:type="dxa"/>
              <w:left w:w="100" w:type="dxa"/>
              <w:bottom w:w="100" w:type="dxa"/>
              <w:right w:w="100" w:type="dxa"/>
            </w:tcMar>
            <w:vAlign w:val="center"/>
            <w:tcPrChange w:id="761" w:author="Jennifer" w:date="2016-12-13T23:17:00Z">
              <w:tcPr>
                <w:tcW w:w="1035" w:type="dxa"/>
                <w:tcBorders>
                  <w:top w:val="single" w:sz="8" w:space="0" w:color="2E74B5"/>
                  <w:left w:val="single" w:sz="8" w:space="0" w:color="2E74B5"/>
                  <w:bottom w:val="single" w:sz="24" w:space="0" w:color="2E74B5"/>
                  <w:right w:val="single" w:sz="8" w:space="0" w:color="2E74B5"/>
                </w:tcBorders>
                <w:tcMar>
                  <w:top w:w="100" w:type="dxa"/>
                  <w:left w:w="100" w:type="dxa"/>
                  <w:bottom w:w="100" w:type="dxa"/>
                  <w:right w:w="100" w:type="dxa"/>
                </w:tcMar>
                <w:vAlign w:val="center"/>
              </w:tcPr>
            </w:tcPrChange>
          </w:tcPr>
          <w:p w14:paraId="651097B4" w14:textId="77777777" w:rsidR="008E2CD0" w:rsidRPr="00FB3596" w:rsidRDefault="00E61C7E" w:rsidP="00653391">
            <w:pPr>
              <w:widowControl w:val="0"/>
              <w:spacing w:after="0" w:line="240" w:lineRule="auto"/>
              <w:jc w:val="center"/>
              <w:rPr>
                <w:rFonts w:ascii="Arial" w:hAnsi="Arial" w:cs="Arial"/>
                <w:rPrChange w:id="762" w:author="Jennifer" w:date="2016-12-13T23:17:00Z">
                  <w:rPr>
                    <w:rFonts w:ascii="Arial" w:hAnsi="Arial" w:cs="Arial"/>
                  </w:rPr>
                </w:rPrChange>
              </w:rPr>
            </w:pPr>
            <w:r w:rsidRPr="00FB3596">
              <w:rPr>
                <w:rFonts w:ascii="Segoe UI Symbol" w:hAnsi="Segoe UI Symbol" w:cs="Segoe UI Symbol"/>
                <w:rPrChange w:id="763" w:author="Jennifer" w:date="2016-12-13T23:17:00Z">
                  <w:rPr>
                    <w:rFonts w:ascii="Segoe UI Symbol" w:hAnsi="Segoe UI Symbol" w:cs="Segoe UI Symbol"/>
                    <w:sz w:val="24"/>
                    <w:szCs w:val="24"/>
                  </w:rPr>
                </w:rPrChange>
              </w:rPr>
              <w:t>✘</w:t>
            </w:r>
          </w:p>
        </w:tc>
        <w:tc>
          <w:tcPr>
            <w:tcW w:w="1427" w:type="dxa"/>
            <w:tcBorders>
              <w:top w:val="single" w:sz="8" w:space="0" w:color="2E74B5"/>
              <w:left w:val="single" w:sz="8" w:space="0" w:color="2E74B5"/>
              <w:bottom w:val="single" w:sz="24" w:space="0" w:color="2E74B5"/>
              <w:right w:val="single" w:sz="8" w:space="0" w:color="2E74B5"/>
            </w:tcBorders>
            <w:tcMar>
              <w:top w:w="100" w:type="dxa"/>
              <w:left w:w="100" w:type="dxa"/>
              <w:bottom w:w="100" w:type="dxa"/>
              <w:right w:w="100" w:type="dxa"/>
            </w:tcMar>
            <w:vAlign w:val="center"/>
            <w:tcPrChange w:id="764" w:author="Jennifer" w:date="2016-12-13T23:17:00Z">
              <w:tcPr>
                <w:tcW w:w="1335" w:type="dxa"/>
                <w:tcBorders>
                  <w:top w:val="single" w:sz="8" w:space="0" w:color="2E74B5"/>
                  <w:left w:val="single" w:sz="8" w:space="0" w:color="2E74B5"/>
                  <w:bottom w:val="single" w:sz="24" w:space="0" w:color="2E74B5"/>
                  <w:right w:val="single" w:sz="8" w:space="0" w:color="2E74B5"/>
                </w:tcBorders>
                <w:tcMar>
                  <w:top w:w="100" w:type="dxa"/>
                  <w:left w:w="100" w:type="dxa"/>
                  <w:bottom w:w="100" w:type="dxa"/>
                  <w:right w:w="100" w:type="dxa"/>
                </w:tcMar>
                <w:vAlign w:val="center"/>
              </w:tcPr>
            </w:tcPrChange>
          </w:tcPr>
          <w:p w14:paraId="4898AE3B" w14:textId="77777777" w:rsidR="008E2CD0" w:rsidRPr="00FB3596" w:rsidRDefault="00E61C7E" w:rsidP="00653391">
            <w:pPr>
              <w:widowControl w:val="0"/>
              <w:spacing w:after="0" w:line="240" w:lineRule="auto"/>
              <w:jc w:val="center"/>
              <w:rPr>
                <w:rFonts w:ascii="Arial" w:hAnsi="Arial" w:cs="Arial"/>
                <w:rPrChange w:id="765" w:author="Jennifer" w:date="2016-12-13T23:17:00Z">
                  <w:rPr>
                    <w:rFonts w:ascii="Arial" w:hAnsi="Arial" w:cs="Arial"/>
                  </w:rPr>
                </w:rPrChange>
              </w:rPr>
            </w:pPr>
            <w:r w:rsidRPr="00FB3596">
              <w:rPr>
                <w:rFonts w:ascii="Segoe UI Symbol" w:hAnsi="Segoe UI Symbol" w:cs="Segoe UI Symbol"/>
                <w:rPrChange w:id="766" w:author="Jennifer" w:date="2016-12-13T23:17:00Z">
                  <w:rPr>
                    <w:rFonts w:ascii="Segoe UI Symbol" w:hAnsi="Segoe UI Symbol" w:cs="Segoe UI Symbol"/>
                    <w:sz w:val="24"/>
                    <w:szCs w:val="24"/>
                  </w:rPr>
                </w:rPrChange>
              </w:rPr>
              <w:t>✘</w:t>
            </w:r>
          </w:p>
        </w:tc>
        <w:tc>
          <w:tcPr>
            <w:tcW w:w="1276" w:type="dxa"/>
            <w:tcBorders>
              <w:top w:val="single" w:sz="8" w:space="0" w:color="2E74B5"/>
              <w:left w:val="single" w:sz="8" w:space="0" w:color="2E74B5"/>
              <w:bottom w:val="single" w:sz="24" w:space="0" w:color="2E74B5"/>
              <w:right w:val="single" w:sz="8" w:space="0" w:color="2E74B5"/>
            </w:tcBorders>
            <w:tcMar>
              <w:top w:w="100" w:type="dxa"/>
              <w:left w:w="100" w:type="dxa"/>
              <w:bottom w:w="100" w:type="dxa"/>
              <w:right w:w="100" w:type="dxa"/>
            </w:tcMar>
            <w:vAlign w:val="center"/>
            <w:tcPrChange w:id="767" w:author="Jennifer" w:date="2016-12-13T23:17:00Z">
              <w:tcPr>
                <w:tcW w:w="1260" w:type="dxa"/>
                <w:tcBorders>
                  <w:top w:val="single" w:sz="8" w:space="0" w:color="2E74B5"/>
                  <w:left w:val="single" w:sz="8" w:space="0" w:color="2E74B5"/>
                  <w:bottom w:val="single" w:sz="24" w:space="0" w:color="2E74B5"/>
                  <w:right w:val="single" w:sz="8" w:space="0" w:color="2E74B5"/>
                </w:tcBorders>
                <w:tcMar>
                  <w:top w:w="100" w:type="dxa"/>
                  <w:left w:w="100" w:type="dxa"/>
                  <w:bottom w:w="100" w:type="dxa"/>
                  <w:right w:w="100" w:type="dxa"/>
                </w:tcMar>
                <w:vAlign w:val="center"/>
              </w:tcPr>
            </w:tcPrChange>
          </w:tcPr>
          <w:p w14:paraId="2460DF1C" w14:textId="77777777" w:rsidR="008E2CD0" w:rsidRPr="00FB3596" w:rsidRDefault="00E61C7E" w:rsidP="00653391">
            <w:pPr>
              <w:widowControl w:val="0"/>
              <w:spacing w:after="0" w:line="240" w:lineRule="auto"/>
              <w:jc w:val="center"/>
              <w:rPr>
                <w:rFonts w:ascii="Arial" w:hAnsi="Arial" w:cs="Arial"/>
                <w:rPrChange w:id="768" w:author="Jennifer" w:date="2016-12-13T23:17:00Z">
                  <w:rPr>
                    <w:rFonts w:ascii="Arial" w:hAnsi="Arial" w:cs="Arial"/>
                  </w:rPr>
                </w:rPrChange>
              </w:rPr>
            </w:pPr>
            <w:r w:rsidRPr="00FB3596">
              <w:rPr>
                <w:rFonts w:ascii="Segoe UI Symbol" w:hAnsi="Segoe UI Symbol" w:cs="Segoe UI Symbol"/>
                <w:rPrChange w:id="769" w:author="Jennifer" w:date="2016-12-13T23:17:00Z">
                  <w:rPr>
                    <w:rFonts w:ascii="Segoe UI Symbol" w:hAnsi="Segoe UI Symbol" w:cs="Segoe UI Symbol"/>
                    <w:sz w:val="24"/>
                    <w:szCs w:val="24"/>
                  </w:rPr>
                </w:rPrChange>
              </w:rPr>
              <w:t>✔</w:t>
            </w:r>
          </w:p>
        </w:tc>
        <w:tc>
          <w:tcPr>
            <w:tcW w:w="851" w:type="dxa"/>
            <w:tcBorders>
              <w:top w:val="single" w:sz="8" w:space="0" w:color="2E74B5"/>
              <w:left w:val="single" w:sz="8" w:space="0" w:color="2E74B5"/>
              <w:bottom w:val="single" w:sz="24" w:space="0" w:color="2E74B5"/>
              <w:right w:val="single" w:sz="8" w:space="0" w:color="2E74B5"/>
            </w:tcBorders>
            <w:tcMar>
              <w:top w:w="100" w:type="dxa"/>
              <w:left w:w="100" w:type="dxa"/>
              <w:bottom w:w="100" w:type="dxa"/>
              <w:right w:w="100" w:type="dxa"/>
            </w:tcMar>
            <w:vAlign w:val="center"/>
            <w:tcPrChange w:id="770" w:author="Jennifer" w:date="2016-12-13T23:17:00Z">
              <w:tcPr>
                <w:tcW w:w="825" w:type="dxa"/>
                <w:tcBorders>
                  <w:top w:val="single" w:sz="8" w:space="0" w:color="2E74B5"/>
                  <w:left w:val="single" w:sz="8" w:space="0" w:color="2E74B5"/>
                  <w:bottom w:val="single" w:sz="24" w:space="0" w:color="2E74B5"/>
                  <w:right w:val="single" w:sz="8" w:space="0" w:color="2E74B5"/>
                </w:tcBorders>
                <w:tcMar>
                  <w:top w:w="100" w:type="dxa"/>
                  <w:left w:w="100" w:type="dxa"/>
                  <w:bottom w:w="100" w:type="dxa"/>
                  <w:right w:w="100" w:type="dxa"/>
                </w:tcMar>
                <w:vAlign w:val="center"/>
              </w:tcPr>
            </w:tcPrChange>
          </w:tcPr>
          <w:p w14:paraId="335BE833" w14:textId="77777777" w:rsidR="008E2CD0" w:rsidRPr="00FB3596" w:rsidRDefault="00E61C7E" w:rsidP="00653391">
            <w:pPr>
              <w:widowControl w:val="0"/>
              <w:spacing w:after="0" w:line="240" w:lineRule="auto"/>
              <w:jc w:val="center"/>
              <w:rPr>
                <w:rFonts w:ascii="Arial" w:hAnsi="Arial" w:cs="Arial"/>
                <w:rPrChange w:id="771" w:author="Jennifer" w:date="2016-12-13T23:17:00Z">
                  <w:rPr>
                    <w:rFonts w:ascii="Arial" w:hAnsi="Arial" w:cs="Arial"/>
                  </w:rPr>
                </w:rPrChange>
              </w:rPr>
            </w:pPr>
            <w:r w:rsidRPr="00FB3596">
              <w:rPr>
                <w:rFonts w:ascii="Segoe UI Symbol" w:hAnsi="Segoe UI Symbol" w:cs="Segoe UI Symbol"/>
                <w:rPrChange w:id="772" w:author="Jennifer" w:date="2016-12-13T23:17:00Z">
                  <w:rPr>
                    <w:rFonts w:ascii="Segoe UI Symbol" w:hAnsi="Segoe UI Symbol" w:cs="Segoe UI Symbol"/>
                    <w:sz w:val="24"/>
                    <w:szCs w:val="24"/>
                  </w:rPr>
                </w:rPrChange>
              </w:rPr>
              <w:t>✔</w:t>
            </w:r>
          </w:p>
        </w:tc>
        <w:tc>
          <w:tcPr>
            <w:tcW w:w="1134" w:type="dxa"/>
            <w:tcBorders>
              <w:top w:val="single" w:sz="8" w:space="0" w:color="2E74B5"/>
              <w:left w:val="single" w:sz="8" w:space="0" w:color="2E74B5"/>
              <w:bottom w:val="single" w:sz="24" w:space="0" w:color="2E74B5"/>
              <w:right w:val="single" w:sz="8" w:space="0" w:color="2E74B5"/>
            </w:tcBorders>
            <w:tcMar>
              <w:top w:w="100" w:type="dxa"/>
              <w:left w:w="100" w:type="dxa"/>
              <w:bottom w:w="100" w:type="dxa"/>
              <w:right w:w="100" w:type="dxa"/>
            </w:tcMar>
            <w:vAlign w:val="center"/>
            <w:tcPrChange w:id="773" w:author="Jennifer" w:date="2016-12-13T23:17:00Z">
              <w:tcPr>
                <w:tcW w:w="990" w:type="dxa"/>
                <w:tcBorders>
                  <w:top w:val="single" w:sz="8" w:space="0" w:color="2E74B5"/>
                  <w:left w:val="single" w:sz="8" w:space="0" w:color="2E74B5"/>
                  <w:bottom w:val="single" w:sz="24" w:space="0" w:color="2E74B5"/>
                  <w:right w:val="single" w:sz="8" w:space="0" w:color="2E74B5"/>
                </w:tcBorders>
                <w:tcMar>
                  <w:top w:w="100" w:type="dxa"/>
                  <w:left w:w="100" w:type="dxa"/>
                  <w:bottom w:w="100" w:type="dxa"/>
                  <w:right w:w="100" w:type="dxa"/>
                </w:tcMar>
                <w:vAlign w:val="center"/>
              </w:tcPr>
            </w:tcPrChange>
          </w:tcPr>
          <w:p w14:paraId="67E7BAC0" w14:textId="77777777" w:rsidR="008E2CD0" w:rsidRPr="00FB3596" w:rsidRDefault="00E61C7E" w:rsidP="00653391">
            <w:pPr>
              <w:widowControl w:val="0"/>
              <w:spacing w:after="0" w:line="240" w:lineRule="auto"/>
              <w:jc w:val="center"/>
              <w:rPr>
                <w:rFonts w:ascii="Arial" w:hAnsi="Arial" w:cs="Arial"/>
                <w:rPrChange w:id="774" w:author="Jennifer" w:date="2016-12-13T23:17:00Z">
                  <w:rPr>
                    <w:rFonts w:ascii="Arial" w:hAnsi="Arial" w:cs="Arial"/>
                  </w:rPr>
                </w:rPrChange>
              </w:rPr>
            </w:pPr>
            <w:r w:rsidRPr="00FB3596">
              <w:rPr>
                <w:rFonts w:ascii="Segoe UI Symbol" w:hAnsi="Segoe UI Symbol" w:cs="Segoe UI Symbol"/>
                <w:rPrChange w:id="775" w:author="Jennifer" w:date="2016-12-13T23:17:00Z">
                  <w:rPr>
                    <w:rFonts w:ascii="Segoe UI Symbol" w:hAnsi="Segoe UI Symbol" w:cs="Segoe UI Symbol"/>
                    <w:sz w:val="24"/>
                    <w:szCs w:val="24"/>
                  </w:rPr>
                </w:rPrChange>
              </w:rPr>
              <w:t>✔</w:t>
            </w:r>
          </w:p>
        </w:tc>
        <w:tc>
          <w:tcPr>
            <w:tcW w:w="850" w:type="dxa"/>
            <w:tcBorders>
              <w:top w:val="single" w:sz="8" w:space="0" w:color="2E74B5"/>
              <w:left w:val="single" w:sz="8" w:space="0" w:color="2E74B5"/>
              <w:bottom w:val="single" w:sz="24" w:space="0" w:color="2E74B5"/>
              <w:right w:val="single" w:sz="8" w:space="0" w:color="2E74B5"/>
            </w:tcBorders>
            <w:tcMar>
              <w:top w:w="100" w:type="dxa"/>
              <w:left w:w="100" w:type="dxa"/>
              <w:bottom w:w="100" w:type="dxa"/>
              <w:right w:w="100" w:type="dxa"/>
            </w:tcMar>
            <w:vAlign w:val="center"/>
            <w:tcPrChange w:id="776" w:author="Jennifer" w:date="2016-12-13T23:17:00Z">
              <w:tcPr>
                <w:tcW w:w="855" w:type="dxa"/>
                <w:tcBorders>
                  <w:top w:val="single" w:sz="8" w:space="0" w:color="2E74B5"/>
                  <w:left w:val="single" w:sz="8" w:space="0" w:color="2E74B5"/>
                  <w:bottom w:val="single" w:sz="24" w:space="0" w:color="2E74B5"/>
                  <w:right w:val="single" w:sz="8" w:space="0" w:color="2E74B5"/>
                </w:tcBorders>
                <w:tcMar>
                  <w:top w:w="100" w:type="dxa"/>
                  <w:left w:w="100" w:type="dxa"/>
                  <w:bottom w:w="100" w:type="dxa"/>
                  <w:right w:w="100" w:type="dxa"/>
                </w:tcMar>
                <w:vAlign w:val="center"/>
              </w:tcPr>
            </w:tcPrChange>
          </w:tcPr>
          <w:p w14:paraId="3FF449DE" w14:textId="77777777" w:rsidR="008E2CD0" w:rsidRPr="00FB3596" w:rsidRDefault="00E61C7E" w:rsidP="00653391">
            <w:pPr>
              <w:widowControl w:val="0"/>
              <w:spacing w:after="0" w:line="240" w:lineRule="auto"/>
              <w:jc w:val="center"/>
              <w:rPr>
                <w:rFonts w:ascii="Arial" w:hAnsi="Arial" w:cs="Arial"/>
                <w:rPrChange w:id="777" w:author="Jennifer" w:date="2016-12-13T23:17:00Z">
                  <w:rPr>
                    <w:rFonts w:ascii="Arial" w:hAnsi="Arial" w:cs="Arial"/>
                  </w:rPr>
                </w:rPrChange>
              </w:rPr>
            </w:pPr>
            <w:r w:rsidRPr="00FB3596">
              <w:rPr>
                <w:rFonts w:ascii="Segoe UI Symbol" w:hAnsi="Segoe UI Symbol" w:cs="Segoe UI Symbol"/>
                <w:rPrChange w:id="778" w:author="Jennifer" w:date="2016-12-13T23:17:00Z">
                  <w:rPr>
                    <w:rFonts w:ascii="Segoe UI Symbol" w:hAnsi="Segoe UI Symbol" w:cs="Segoe UI Symbol"/>
                    <w:sz w:val="24"/>
                    <w:szCs w:val="24"/>
                  </w:rPr>
                </w:rPrChange>
              </w:rPr>
              <w:t>✔</w:t>
            </w:r>
          </w:p>
        </w:tc>
        <w:tc>
          <w:tcPr>
            <w:tcW w:w="709" w:type="dxa"/>
            <w:tcBorders>
              <w:top w:val="single" w:sz="8" w:space="0" w:color="2E74B5"/>
              <w:left w:val="single" w:sz="8" w:space="0" w:color="2E74B5"/>
              <w:bottom w:val="single" w:sz="24" w:space="0" w:color="2E74B5"/>
              <w:right w:val="single" w:sz="8" w:space="0" w:color="2E74B5"/>
            </w:tcBorders>
            <w:tcMar>
              <w:top w:w="100" w:type="dxa"/>
              <w:left w:w="100" w:type="dxa"/>
              <w:bottom w:w="100" w:type="dxa"/>
              <w:right w:w="100" w:type="dxa"/>
            </w:tcMar>
            <w:vAlign w:val="center"/>
            <w:tcPrChange w:id="779" w:author="Jennifer" w:date="2016-12-13T23:17:00Z">
              <w:tcPr>
                <w:tcW w:w="705" w:type="dxa"/>
                <w:tcBorders>
                  <w:top w:val="single" w:sz="8" w:space="0" w:color="2E74B5"/>
                  <w:left w:val="single" w:sz="8" w:space="0" w:color="2E74B5"/>
                  <w:bottom w:val="single" w:sz="24" w:space="0" w:color="2E74B5"/>
                  <w:right w:val="single" w:sz="8" w:space="0" w:color="2E74B5"/>
                </w:tcBorders>
                <w:tcMar>
                  <w:top w:w="100" w:type="dxa"/>
                  <w:left w:w="100" w:type="dxa"/>
                  <w:bottom w:w="100" w:type="dxa"/>
                  <w:right w:w="100" w:type="dxa"/>
                </w:tcMar>
                <w:vAlign w:val="center"/>
              </w:tcPr>
            </w:tcPrChange>
          </w:tcPr>
          <w:p w14:paraId="19C295A1" w14:textId="77777777" w:rsidR="008E2CD0" w:rsidRPr="00FB3596" w:rsidRDefault="00E61C7E" w:rsidP="00653391">
            <w:pPr>
              <w:widowControl w:val="0"/>
              <w:spacing w:after="0" w:line="240" w:lineRule="auto"/>
              <w:jc w:val="center"/>
              <w:rPr>
                <w:rFonts w:ascii="Arial" w:hAnsi="Arial" w:cs="Arial"/>
                <w:rPrChange w:id="780" w:author="Jennifer" w:date="2016-12-13T23:17:00Z">
                  <w:rPr>
                    <w:rFonts w:ascii="Arial" w:hAnsi="Arial" w:cs="Arial"/>
                  </w:rPr>
                </w:rPrChange>
              </w:rPr>
            </w:pPr>
            <w:r w:rsidRPr="00FB3596">
              <w:rPr>
                <w:rFonts w:ascii="Segoe UI Symbol" w:hAnsi="Segoe UI Symbol" w:cs="Segoe UI Symbol"/>
                <w:rPrChange w:id="781" w:author="Jennifer" w:date="2016-12-13T23:17:00Z">
                  <w:rPr>
                    <w:rFonts w:ascii="Segoe UI Symbol" w:hAnsi="Segoe UI Symbol" w:cs="Segoe UI Symbol"/>
                    <w:sz w:val="24"/>
                    <w:szCs w:val="24"/>
                  </w:rPr>
                </w:rPrChange>
              </w:rPr>
              <w:t>✔</w:t>
            </w:r>
          </w:p>
        </w:tc>
        <w:tc>
          <w:tcPr>
            <w:tcW w:w="992" w:type="dxa"/>
            <w:tcBorders>
              <w:top w:val="single" w:sz="8" w:space="0" w:color="2E74B5"/>
              <w:left w:val="single" w:sz="8" w:space="0" w:color="2E74B5"/>
              <w:bottom w:val="single" w:sz="24" w:space="0" w:color="2E74B5"/>
              <w:right w:val="single" w:sz="24" w:space="0" w:color="2E74B5" w:themeColor="accent1" w:themeShade="BF"/>
            </w:tcBorders>
            <w:tcMar>
              <w:top w:w="100" w:type="dxa"/>
              <w:left w:w="100" w:type="dxa"/>
              <w:bottom w:w="100" w:type="dxa"/>
              <w:right w:w="100" w:type="dxa"/>
            </w:tcMar>
            <w:vAlign w:val="center"/>
            <w:tcPrChange w:id="782" w:author="Jennifer" w:date="2016-12-13T23:17:00Z">
              <w:tcPr>
                <w:tcW w:w="1054" w:type="dxa"/>
                <w:tcBorders>
                  <w:top w:val="single" w:sz="8" w:space="0" w:color="2E74B5"/>
                  <w:left w:val="single" w:sz="8" w:space="0" w:color="2E74B5"/>
                  <w:bottom w:val="single" w:sz="24" w:space="0" w:color="2E74B5"/>
                  <w:right w:val="single" w:sz="24" w:space="0" w:color="2E74B5" w:themeColor="accent1" w:themeShade="BF"/>
                </w:tcBorders>
                <w:tcMar>
                  <w:top w:w="100" w:type="dxa"/>
                  <w:left w:w="100" w:type="dxa"/>
                  <w:bottom w:w="100" w:type="dxa"/>
                  <w:right w:w="100" w:type="dxa"/>
                </w:tcMar>
                <w:vAlign w:val="center"/>
              </w:tcPr>
            </w:tcPrChange>
          </w:tcPr>
          <w:p w14:paraId="58F2FC02" w14:textId="77777777" w:rsidR="008E2CD0" w:rsidRPr="00FB3596" w:rsidRDefault="00E61C7E" w:rsidP="00653391">
            <w:pPr>
              <w:widowControl w:val="0"/>
              <w:spacing w:after="0" w:line="240" w:lineRule="auto"/>
              <w:jc w:val="center"/>
              <w:rPr>
                <w:rFonts w:ascii="Arial" w:hAnsi="Arial" w:cs="Arial"/>
                <w:rPrChange w:id="783" w:author="Jennifer" w:date="2016-12-13T23:17:00Z">
                  <w:rPr>
                    <w:rFonts w:ascii="Arial" w:hAnsi="Arial" w:cs="Arial"/>
                  </w:rPr>
                </w:rPrChange>
              </w:rPr>
            </w:pPr>
            <w:r w:rsidRPr="00FB3596">
              <w:rPr>
                <w:rFonts w:ascii="Segoe UI Symbol" w:hAnsi="Segoe UI Symbol" w:cs="Segoe UI Symbol"/>
                <w:rPrChange w:id="784" w:author="Jennifer" w:date="2016-12-13T23:17:00Z">
                  <w:rPr>
                    <w:rFonts w:ascii="Segoe UI Symbol" w:hAnsi="Segoe UI Symbol" w:cs="Segoe UI Symbol"/>
                    <w:sz w:val="24"/>
                    <w:szCs w:val="24"/>
                  </w:rPr>
                </w:rPrChange>
              </w:rPr>
              <w:t>✔</w:t>
            </w:r>
          </w:p>
        </w:tc>
      </w:tr>
    </w:tbl>
    <w:p w14:paraId="20951F88" w14:textId="77777777" w:rsidR="008E2CD0" w:rsidRPr="00F55D6F" w:rsidRDefault="008E2CD0">
      <w:pPr>
        <w:rPr>
          <w:rFonts w:ascii="Arial" w:hAnsi="Arial" w:cs="Arial"/>
        </w:rPr>
      </w:pPr>
      <w:bookmarkStart w:id="785" w:name="_1ci93xb" w:colFirst="0" w:colLast="0"/>
      <w:bookmarkEnd w:id="785"/>
    </w:p>
    <w:p w14:paraId="13E76F90" w14:textId="12DC9F33" w:rsidR="008E2CD0" w:rsidRPr="00F55D6F" w:rsidRDefault="00E61C7E" w:rsidP="007C7B94">
      <w:pPr>
        <w:pStyle w:val="Ttulo1"/>
        <w:numPr>
          <w:ilvl w:val="0"/>
          <w:numId w:val="14"/>
        </w:numPr>
        <w:pPrChange w:id="786" w:author="Jennifer" w:date="2016-12-13T23:09:00Z">
          <w:pPr>
            <w:numPr>
              <w:numId w:val="2"/>
            </w:numPr>
            <w:ind w:left="360" w:hanging="360"/>
          </w:pPr>
        </w:pPrChange>
      </w:pPr>
      <w:bookmarkStart w:id="787" w:name="_Toc469434676"/>
      <w:r w:rsidRPr="00F55D6F">
        <w:t>Recursos del proyecto</w:t>
      </w:r>
      <w:bookmarkEnd w:id="787"/>
    </w:p>
    <w:p w14:paraId="30AFA1E8" w14:textId="4ADFE738" w:rsidR="008E2CD0" w:rsidRPr="00F55D6F" w:rsidRDefault="00E61C7E" w:rsidP="007C7B94">
      <w:pPr>
        <w:pStyle w:val="Ttulo2"/>
        <w:numPr>
          <w:ilvl w:val="1"/>
          <w:numId w:val="14"/>
        </w:numPr>
        <w:pPrChange w:id="788" w:author="Jennifer" w:date="2016-12-13T23:09:00Z">
          <w:pPr>
            <w:numPr>
              <w:ilvl w:val="1"/>
              <w:numId w:val="2"/>
            </w:numPr>
            <w:ind w:left="420"/>
          </w:pPr>
        </w:pPrChange>
      </w:pPr>
      <w:bookmarkStart w:id="789" w:name="_s5krwlhsns55" w:colFirst="0" w:colLast="0"/>
      <w:bookmarkStart w:id="790" w:name="_Toc469434677"/>
      <w:bookmarkEnd w:id="789"/>
      <w:r w:rsidRPr="00F55D6F">
        <w:t>Personal</w:t>
      </w:r>
      <w:bookmarkEnd w:id="790"/>
    </w:p>
    <w:p w14:paraId="5CE31CC4" w14:textId="54A154D6" w:rsidR="008E2CD0" w:rsidRPr="00B7587B" w:rsidRDefault="00E61C7E" w:rsidP="00B7587B">
      <w:pPr>
        <w:tabs>
          <w:tab w:val="clear" w:pos="708"/>
          <w:tab w:val="left" w:pos="1134"/>
        </w:tabs>
        <w:ind w:left="1134"/>
        <w:rPr>
          <w:rFonts w:ascii="Arial" w:hAnsi="Arial" w:cs="Arial"/>
          <w:sz w:val="20"/>
        </w:rPr>
      </w:pPr>
      <w:bookmarkStart w:id="791" w:name="_jxmp4lhk79f3" w:colFirst="0" w:colLast="0"/>
      <w:bookmarkEnd w:id="791"/>
      <w:r w:rsidRPr="00B7587B">
        <w:rPr>
          <w:rFonts w:ascii="Arial" w:hAnsi="Arial" w:cs="Arial"/>
          <w:szCs w:val="24"/>
        </w:rPr>
        <w:t>Se dispone para el desarrollo de este proyecto de un equipo formado por once personas. Cada uno de los miembros tiene el deber de asegurar que el proyecto se lleva a cabo cumpliendo con los plazos de entrega del mismo, tanto realizando el propio trabajo como advirtiendo al resto de miembros de la no realización de alguna tarea en caso de ser necesario. Por tanto, las decisiones importantes serán tomadas por todos los miembros de forma consensuada.</w:t>
      </w:r>
    </w:p>
    <w:p w14:paraId="0FD38317" w14:textId="00F9E2D6" w:rsidR="008E2CD0" w:rsidRPr="00F55D6F" w:rsidRDefault="00B7587B" w:rsidP="00B7587B">
      <w:pPr>
        <w:tabs>
          <w:tab w:val="clear" w:pos="708"/>
          <w:tab w:val="left" w:pos="1073"/>
        </w:tabs>
        <w:rPr>
          <w:rFonts w:ascii="Arial" w:hAnsi="Arial" w:cs="Arial"/>
        </w:rPr>
      </w:pPr>
      <w:bookmarkStart w:id="792" w:name="_3whwml4" w:colFirst="0" w:colLast="0"/>
      <w:bookmarkEnd w:id="792"/>
      <w:r>
        <w:rPr>
          <w:rFonts w:ascii="Arial" w:hAnsi="Arial" w:cs="Arial"/>
        </w:rPr>
        <w:tab/>
      </w:r>
    </w:p>
    <w:p w14:paraId="4058D4CF" w14:textId="0C929C81" w:rsidR="008E2CD0" w:rsidRPr="00F55D6F" w:rsidRDefault="00E61C7E" w:rsidP="007C7B94">
      <w:pPr>
        <w:pStyle w:val="Ttulo2"/>
        <w:numPr>
          <w:ilvl w:val="1"/>
          <w:numId w:val="14"/>
        </w:numPr>
        <w:pPrChange w:id="793" w:author="Jennifer" w:date="2016-12-13T23:09:00Z">
          <w:pPr>
            <w:numPr>
              <w:ilvl w:val="1"/>
              <w:numId w:val="2"/>
            </w:numPr>
            <w:ind w:left="420"/>
          </w:pPr>
        </w:pPrChange>
      </w:pPr>
      <w:bookmarkStart w:id="794" w:name="_7swlcijxn4tq" w:colFirst="0" w:colLast="0"/>
      <w:bookmarkStart w:id="795" w:name="_Toc469434678"/>
      <w:bookmarkEnd w:id="794"/>
      <w:r w:rsidRPr="00F55D6F">
        <w:t>Hardware y software</w:t>
      </w:r>
      <w:bookmarkEnd w:id="795"/>
    </w:p>
    <w:p w14:paraId="2AE8DFAB" w14:textId="6C0CEF1C" w:rsidR="008E2CD0" w:rsidRPr="00B7587B" w:rsidRDefault="00E61C7E" w:rsidP="00B7587B">
      <w:pPr>
        <w:ind w:left="1134"/>
        <w:rPr>
          <w:rFonts w:ascii="Arial" w:hAnsi="Arial" w:cs="Arial"/>
          <w:sz w:val="20"/>
        </w:rPr>
      </w:pPr>
      <w:bookmarkStart w:id="796" w:name="_vxhzdk477vqf" w:colFirst="0" w:colLast="0"/>
      <w:bookmarkEnd w:id="796"/>
      <w:r w:rsidRPr="00B7587B">
        <w:rPr>
          <w:rFonts w:ascii="Arial" w:hAnsi="Arial" w:cs="Arial"/>
          <w:szCs w:val="24"/>
        </w:rPr>
        <w:t>Se dispone de al menos una computadora por cada integrante del equipo ya sea portátil o sobremesa. Estas computadoras trabajan con diversos sistemas operativos: Windows 7, Windows 8.1, Windows 10 y Ubuntu 14.04. Cuentan además con unas características hardware de como mínimo gama media.</w:t>
      </w:r>
    </w:p>
    <w:p w14:paraId="42D96E20" w14:textId="77777777" w:rsidR="008E2CD0" w:rsidRPr="00B7587B" w:rsidRDefault="00E61C7E" w:rsidP="00B7587B">
      <w:pPr>
        <w:ind w:left="1134"/>
        <w:rPr>
          <w:rFonts w:ascii="Arial" w:hAnsi="Arial" w:cs="Arial"/>
          <w:sz w:val="20"/>
        </w:rPr>
      </w:pPr>
      <w:bookmarkStart w:id="797" w:name="_madzt714yklb" w:colFirst="0" w:colLast="0"/>
      <w:bookmarkEnd w:id="797"/>
      <w:r w:rsidRPr="00B7587B">
        <w:rPr>
          <w:rFonts w:ascii="Arial" w:hAnsi="Arial" w:cs="Arial"/>
          <w:szCs w:val="24"/>
        </w:rPr>
        <w:t>Además de las computadoras personales el equipo tiene acceso a los diferentes laboratorios de la Facultad de Informática de la UCM, los cuales están provistos de computadores e impresoras.</w:t>
      </w:r>
    </w:p>
    <w:p w14:paraId="2A6294A6" w14:textId="2BF5ED6F" w:rsidR="008E2CD0" w:rsidRPr="00B7587B" w:rsidRDefault="00E61C7E" w:rsidP="00B7587B">
      <w:pPr>
        <w:ind w:left="1134"/>
        <w:rPr>
          <w:rFonts w:ascii="Arial" w:hAnsi="Arial" w:cs="Arial"/>
          <w:sz w:val="20"/>
        </w:rPr>
      </w:pPr>
      <w:bookmarkStart w:id="798" w:name="_mr4fvqthglra" w:colFirst="0" w:colLast="0"/>
      <w:bookmarkEnd w:id="798"/>
      <w:r w:rsidRPr="00B7587B">
        <w:rPr>
          <w:rFonts w:ascii="Arial" w:hAnsi="Arial" w:cs="Arial"/>
          <w:szCs w:val="24"/>
        </w:rPr>
        <w:t xml:space="preserve">A esto se le han de sumar otros dispositivos como son </w:t>
      </w:r>
      <w:r w:rsidR="00B7587B" w:rsidRPr="00B7587B">
        <w:rPr>
          <w:rStyle w:val="nfasis"/>
        </w:rPr>
        <w:t>Tablet</w:t>
      </w:r>
      <w:r w:rsidRPr="00B7587B">
        <w:rPr>
          <w:rFonts w:ascii="Arial" w:hAnsi="Arial" w:cs="Arial"/>
          <w:szCs w:val="24"/>
        </w:rPr>
        <w:t xml:space="preserve"> y </w:t>
      </w:r>
      <w:r w:rsidR="00B7587B" w:rsidRPr="00B7587B">
        <w:rPr>
          <w:rStyle w:val="nfasis"/>
        </w:rPr>
        <w:t>Smartphone</w:t>
      </w:r>
      <w:r w:rsidRPr="00B7587B">
        <w:rPr>
          <w:rFonts w:ascii="Arial" w:hAnsi="Arial" w:cs="Arial"/>
          <w:szCs w:val="24"/>
        </w:rPr>
        <w:t>.</w:t>
      </w:r>
    </w:p>
    <w:p w14:paraId="22ED61AC" w14:textId="77777777" w:rsidR="008E2CD0" w:rsidRPr="00B7587B" w:rsidRDefault="00E61C7E" w:rsidP="00B7587B">
      <w:pPr>
        <w:ind w:left="1134"/>
        <w:rPr>
          <w:rFonts w:ascii="Arial" w:hAnsi="Arial" w:cs="Arial"/>
          <w:sz w:val="20"/>
        </w:rPr>
      </w:pPr>
      <w:bookmarkStart w:id="799" w:name="_neyctyyn1elg" w:colFirst="0" w:colLast="0"/>
      <w:bookmarkEnd w:id="799"/>
      <w:r w:rsidRPr="00B7587B">
        <w:rPr>
          <w:rFonts w:ascii="Arial" w:hAnsi="Arial" w:cs="Arial"/>
          <w:szCs w:val="24"/>
        </w:rPr>
        <w:t xml:space="preserve">Como recursos software se tiene a disposición de todo el equipo las diversas herramientas de Google como son </w:t>
      </w:r>
      <w:r w:rsidRPr="00B7587B">
        <w:rPr>
          <w:rStyle w:val="nfasis"/>
        </w:rPr>
        <w:t>Google Drive, Gmail y Google docs.</w:t>
      </w:r>
    </w:p>
    <w:p w14:paraId="07C8D443" w14:textId="791314AB" w:rsidR="008E2CD0" w:rsidRPr="00B7587B" w:rsidRDefault="00E61C7E" w:rsidP="00B7587B">
      <w:pPr>
        <w:ind w:left="1134"/>
        <w:rPr>
          <w:rFonts w:ascii="Arial" w:hAnsi="Arial" w:cs="Arial"/>
          <w:sz w:val="20"/>
        </w:rPr>
      </w:pPr>
      <w:bookmarkStart w:id="800" w:name="_dei706yqfqv5" w:colFirst="0" w:colLast="0"/>
      <w:bookmarkEnd w:id="800"/>
      <w:r w:rsidRPr="00B7587B">
        <w:rPr>
          <w:rFonts w:ascii="Arial" w:hAnsi="Arial" w:cs="Arial"/>
          <w:szCs w:val="24"/>
        </w:rPr>
        <w:lastRenderedPageBreak/>
        <w:t xml:space="preserve">Para la planificación del proyecto se usará la herramienta de </w:t>
      </w:r>
      <w:r w:rsidRPr="00B7587B">
        <w:rPr>
          <w:rStyle w:val="nfasis"/>
        </w:rPr>
        <w:t xml:space="preserve">Microsoft </w:t>
      </w:r>
      <w:r w:rsidR="00B7587B" w:rsidRPr="00B7587B">
        <w:rPr>
          <w:rStyle w:val="nfasis"/>
        </w:rPr>
        <w:t>Project</w:t>
      </w:r>
      <w:r w:rsidRPr="00B7587B">
        <w:rPr>
          <w:rFonts w:ascii="Arial" w:hAnsi="Arial" w:cs="Arial"/>
          <w:szCs w:val="24"/>
        </w:rPr>
        <w:t xml:space="preserve">. </w:t>
      </w:r>
    </w:p>
    <w:p w14:paraId="3E83BA79" w14:textId="77777777" w:rsidR="008E2CD0" w:rsidRPr="00B7587B" w:rsidRDefault="00E61C7E" w:rsidP="00B7587B">
      <w:pPr>
        <w:ind w:left="1134"/>
        <w:rPr>
          <w:rStyle w:val="nfasis"/>
        </w:rPr>
      </w:pPr>
      <w:bookmarkStart w:id="801" w:name="_tr1pli8utwoi" w:colFirst="0" w:colLast="0"/>
      <w:bookmarkEnd w:id="801"/>
      <w:r w:rsidRPr="00B7587B">
        <w:rPr>
          <w:rFonts w:ascii="Arial" w:hAnsi="Arial" w:cs="Arial"/>
          <w:szCs w:val="24"/>
        </w:rPr>
        <w:t xml:space="preserve">Para la elaboración de la documentación se tienen </w:t>
      </w:r>
      <w:r w:rsidRPr="00B7587B">
        <w:rPr>
          <w:rStyle w:val="nfasis"/>
        </w:rPr>
        <w:t>plantUML, docker, IBM RSA.</w:t>
      </w:r>
    </w:p>
    <w:p w14:paraId="5E958D45" w14:textId="77777777" w:rsidR="008E2CD0" w:rsidRPr="00B7587B" w:rsidRDefault="00E61C7E" w:rsidP="00B7587B">
      <w:pPr>
        <w:ind w:left="1134"/>
        <w:rPr>
          <w:rFonts w:ascii="Arial" w:hAnsi="Arial" w:cs="Arial"/>
          <w:sz w:val="20"/>
        </w:rPr>
      </w:pPr>
      <w:bookmarkStart w:id="802" w:name="_agn2blndh3lz" w:colFirst="0" w:colLast="0"/>
      <w:bookmarkEnd w:id="802"/>
      <w:r w:rsidRPr="00B7587B">
        <w:rPr>
          <w:rFonts w:ascii="Arial" w:hAnsi="Arial" w:cs="Arial"/>
          <w:szCs w:val="24"/>
        </w:rPr>
        <w:t>Para llevar a cabo de las tareas de programación contamos con el entorno de desarrollo de Eclipse</w:t>
      </w:r>
      <w:commentRangeStart w:id="803"/>
      <w:commentRangeEnd w:id="803"/>
      <w:r w:rsidRPr="00B7587B">
        <w:rPr>
          <w:rFonts w:ascii="Arial" w:hAnsi="Arial" w:cs="Arial"/>
          <w:sz w:val="20"/>
        </w:rPr>
        <w:commentReference w:id="803"/>
      </w:r>
      <w:commentRangeStart w:id="804"/>
      <w:commentRangeEnd w:id="804"/>
      <w:r w:rsidRPr="00B7587B">
        <w:rPr>
          <w:rFonts w:ascii="Arial" w:hAnsi="Arial" w:cs="Arial"/>
          <w:sz w:val="20"/>
        </w:rPr>
        <w:commentReference w:id="804"/>
      </w:r>
    </w:p>
    <w:p w14:paraId="2A597DB0" w14:textId="377FFBEA" w:rsidR="008E2CD0" w:rsidRPr="00F55D6F" w:rsidRDefault="00E61C7E" w:rsidP="007C7B94">
      <w:pPr>
        <w:pStyle w:val="Ttulo2"/>
        <w:numPr>
          <w:ilvl w:val="1"/>
          <w:numId w:val="14"/>
        </w:numPr>
        <w:pPrChange w:id="805" w:author="Jennifer" w:date="2016-12-13T23:10:00Z">
          <w:pPr>
            <w:numPr>
              <w:ilvl w:val="1"/>
              <w:numId w:val="2"/>
            </w:numPr>
            <w:ind w:left="420"/>
          </w:pPr>
        </w:pPrChange>
      </w:pPr>
      <w:bookmarkStart w:id="806" w:name="_x4jg20j8jr9t" w:colFirst="0" w:colLast="0"/>
      <w:bookmarkStart w:id="807" w:name="_Toc469434679"/>
      <w:bookmarkEnd w:id="806"/>
      <w:r w:rsidRPr="00F55D6F">
        <w:t>Lista de recursos</w:t>
      </w:r>
      <w:bookmarkEnd w:id="807"/>
    </w:p>
    <w:p w14:paraId="463798D0" w14:textId="23DE8DBF" w:rsidR="008E2CD0" w:rsidRPr="00B7587B" w:rsidRDefault="00E61C7E" w:rsidP="00B7587B">
      <w:pPr>
        <w:ind w:left="1418"/>
        <w:rPr>
          <w:rStyle w:val="nfasis"/>
        </w:rPr>
      </w:pPr>
      <w:bookmarkStart w:id="808" w:name="_kjibfceovtsd" w:colFirst="0" w:colLast="0"/>
      <w:bookmarkEnd w:id="808"/>
      <w:r w:rsidRPr="00F55D6F">
        <w:rPr>
          <w:rFonts w:ascii="Arial" w:hAnsi="Arial" w:cs="Arial"/>
        </w:rPr>
        <w:tab/>
      </w:r>
      <w:r w:rsidRPr="00B7587B">
        <w:rPr>
          <w:rFonts w:ascii="Arial" w:hAnsi="Arial" w:cs="Arial"/>
        </w:rPr>
        <w:t xml:space="preserve">Computadoras (portátiles y sobremesa), </w:t>
      </w:r>
      <w:r w:rsidR="00B7587B" w:rsidRPr="00B7587B">
        <w:rPr>
          <w:rStyle w:val="nfasis"/>
        </w:rPr>
        <w:t>Smartphone</w:t>
      </w:r>
      <w:r w:rsidRPr="00B7587B">
        <w:rPr>
          <w:rStyle w:val="nfasis"/>
        </w:rPr>
        <w:t xml:space="preserve">, </w:t>
      </w:r>
      <w:r w:rsidR="00B7587B" w:rsidRPr="00B7587B">
        <w:rPr>
          <w:rStyle w:val="nfasis"/>
        </w:rPr>
        <w:t>Tablet</w:t>
      </w:r>
      <w:r w:rsidRPr="00B7587B">
        <w:rPr>
          <w:rStyle w:val="nfasis"/>
        </w:rPr>
        <w:t>,</w:t>
      </w:r>
      <w:r w:rsidRPr="00B7587B">
        <w:rPr>
          <w:rFonts w:ascii="Arial" w:hAnsi="Arial" w:cs="Arial"/>
        </w:rPr>
        <w:t xml:space="preserve"> impresoras, servicios de </w:t>
      </w:r>
      <w:r w:rsidRPr="00B7587B">
        <w:rPr>
          <w:rStyle w:val="nfasis"/>
        </w:rPr>
        <w:t>Google</w:t>
      </w:r>
      <w:r w:rsidRPr="00B7587B">
        <w:rPr>
          <w:rFonts w:ascii="Arial" w:hAnsi="Arial" w:cs="Arial"/>
        </w:rPr>
        <w:t xml:space="preserve">, material de oficina (papel, bolígrafo, </w:t>
      </w:r>
      <w:r w:rsidR="00653391" w:rsidRPr="00B7587B">
        <w:rPr>
          <w:rFonts w:ascii="Arial" w:hAnsi="Arial" w:cs="Arial"/>
        </w:rPr>
        <w:t>etc.</w:t>
      </w:r>
      <w:r w:rsidRPr="00B7587B">
        <w:rPr>
          <w:rFonts w:ascii="Arial" w:hAnsi="Arial" w:cs="Arial"/>
        </w:rPr>
        <w:t xml:space="preserve">), paquete de </w:t>
      </w:r>
      <w:r w:rsidRPr="00B7587B">
        <w:rPr>
          <w:rStyle w:val="nfasis"/>
        </w:rPr>
        <w:t>Microsoft Office, plantUML, docker, IBM RSA.</w:t>
      </w:r>
    </w:p>
    <w:p w14:paraId="5DEE2F2A" w14:textId="77777777" w:rsidR="008E2CD0" w:rsidRPr="00F55D6F" w:rsidRDefault="008E2CD0">
      <w:pPr>
        <w:rPr>
          <w:rFonts w:ascii="Arial" w:hAnsi="Arial" w:cs="Arial"/>
        </w:rPr>
      </w:pPr>
      <w:bookmarkStart w:id="809" w:name="_3as4poj" w:colFirst="0" w:colLast="0"/>
      <w:bookmarkEnd w:id="809"/>
    </w:p>
    <w:p w14:paraId="159442AA" w14:textId="6E3BDE92" w:rsidR="008E2CD0" w:rsidRPr="00F55D6F" w:rsidRDefault="00E61C7E" w:rsidP="007C7B94">
      <w:pPr>
        <w:pStyle w:val="Ttulo1"/>
        <w:numPr>
          <w:ilvl w:val="0"/>
          <w:numId w:val="14"/>
        </w:numPr>
        <w:pPrChange w:id="810" w:author="Jennifer" w:date="2016-12-13T23:10:00Z">
          <w:pPr>
            <w:numPr>
              <w:numId w:val="2"/>
            </w:numPr>
            <w:ind w:left="360" w:hanging="360"/>
          </w:pPr>
        </w:pPrChange>
      </w:pPr>
      <w:bookmarkStart w:id="811" w:name="_Toc469434680"/>
      <w:r w:rsidRPr="00F55D6F">
        <w:t>Organización del personal</w:t>
      </w:r>
      <w:bookmarkEnd w:id="811"/>
      <w:r w:rsidRPr="00F55D6F">
        <w:t xml:space="preserve"> </w:t>
      </w:r>
    </w:p>
    <w:p w14:paraId="35273936" w14:textId="19820379" w:rsidR="00B7587B" w:rsidRPr="00B7587B" w:rsidRDefault="00E61C7E" w:rsidP="007C7B94">
      <w:pPr>
        <w:pStyle w:val="Ttulo2"/>
        <w:numPr>
          <w:ilvl w:val="1"/>
          <w:numId w:val="14"/>
        </w:numPr>
        <w:rPr>
          <w:rFonts w:eastAsia="Arial"/>
          <w:color w:val="000000"/>
          <w:sz w:val="22"/>
          <w:szCs w:val="22"/>
        </w:rPr>
        <w:pPrChange w:id="812" w:author="Jennifer" w:date="2016-12-13T23:10:00Z">
          <w:pPr>
            <w:numPr>
              <w:ilvl w:val="1"/>
              <w:numId w:val="2"/>
            </w:numPr>
            <w:ind w:left="720" w:hanging="420"/>
            <w:contextualSpacing/>
          </w:pPr>
        </w:pPrChange>
      </w:pPr>
      <w:bookmarkStart w:id="813" w:name="_x5vhzen57lfk" w:colFirst="0" w:colLast="0"/>
      <w:bookmarkStart w:id="814" w:name="_Toc469434681"/>
      <w:bookmarkEnd w:id="813"/>
      <w:r w:rsidRPr="00B7587B">
        <w:t>Estructura de equipo</w:t>
      </w:r>
      <w:bookmarkEnd w:id="814"/>
      <w:r w:rsidRPr="00B7587B">
        <w:t xml:space="preserve"> </w:t>
      </w:r>
      <w:bookmarkStart w:id="815" w:name="_kd75ypot4jax" w:colFirst="0" w:colLast="0"/>
      <w:bookmarkEnd w:id="815"/>
    </w:p>
    <w:p w14:paraId="490E6016" w14:textId="3CCA9BBE" w:rsidR="008E2CD0" w:rsidRPr="00B7587B" w:rsidRDefault="00E61C7E" w:rsidP="00B7587B">
      <w:pPr>
        <w:ind w:left="720"/>
        <w:contextualSpacing/>
        <w:rPr>
          <w:rFonts w:ascii="Arial" w:eastAsia="Arial" w:hAnsi="Arial" w:cs="Arial"/>
          <w:color w:val="000000"/>
        </w:rPr>
      </w:pPr>
      <w:commentRangeStart w:id="816"/>
      <w:r w:rsidRPr="00B7587B">
        <w:rPr>
          <w:rFonts w:ascii="Arial" w:hAnsi="Arial" w:cs="Arial"/>
        </w:rPr>
        <w:t xml:space="preserve">El equipo Gas &amp; Food está formado por 11 personas, en los que todos somos administradores sin jerarquización de trabajo. El nivel de relevancia es para todos igual. </w:t>
      </w:r>
      <w:commentRangeEnd w:id="816"/>
      <w:r w:rsidRPr="00B7587B">
        <w:rPr>
          <w:rFonts w:ascii="Arial" w:hAnsi="Arial" w:cs="Arial"/>
        </w:rPr>
        <w:commentReference w:id="816"/>
      </w:r>
    </w:p>
    <w:p w14:paraId="478908D4" w14:textId="77777777" w:rsidR="008E2CD0" w:rsidRPr="00B7587B" w:rsidRDefault="00E61C7E">
      <w:pPr>
        <w:ind w:left="720"/>
        <w:rPr>
          <w:rFonts w:ascii="Arial" w:eastAsia="Arial" w:hAnsi="Arial" w:cs="Arial"/>
          <w:color w:val="000000"/>
        </w:rPr>
      </w:pPr>
      <w:bookmarkStart w:id="817" w:name="_g6p0dttt3zh6" w:colFirst="0" w:colLast="0"/>
      <w:bookmarkEnd w:id="817"/>
      <w:r w:rsidRPr="00B7587B">
        <w:rPr>
          <w:rFonts w:ascii="Arial" w:hAnsi="Arial" w:cs="Arial"/>
        </w:rPr>
        <w:t xml:space="preserve">La estructura del equipo estará compuesta por grupos de 2 o 3 personas, cuyo tamaño podría variar dependiendo de la cantidad de carga de trabajo y horas correspondientes al proyecto.  Asignados por cada funcionalidad, nos organizaremos de esta forma para poder centrar nuestra dedicación eficientemente. </w:t>
      </w:r>
    </w:p>
    <w:p w14:paraId="6F2488E0" w14:textId="77777777" w:rsidR="008E2CD0" w:rsidRPr="00B7587B" w:rsidRDefault="00E61C7E">
      <w:pPr>
        <w:ind w:left="720"/>
        <w:rPr>
          <w:rFonts w:ascii="Arial" w:eastAsia="Arial" w:hAnsi="Arial" w:cs="Arial"/>
          <w:color w:val="000000"/>
        </w:rPr>
      </w:pPr>
      <w:bookmarkStart w:id="818" w:name="_rj02ngeczsgr" w:colFirst="0" w:colLast="0"/>
      <w:bookmarkEnd w:id="818"/>
      <w:r w:rsidRPr="00B7587B">
        <w:rPr>
          <w:rFonts w:ascii="Arial" w:hAnsi="Arial" w:cs="Arial"/>
        </w:rPr>
        <w:t>Existe conexión y dependencia entre los grupos, de tal manera que si surge algún problema relacionado con el proyecto puedan ser capaces de ayudarse mutuamente.</w:t>
      </w:r>
    </w:p>
    <w:p w14:paraId="67A3EDBD" w14:textId="77777777" w:rsidR="008E2CD0" w:rsidRPr="00B7587B" w:rsidRDefault="00E61C7E">
      <w:pPr>
        <w:ind w:firstLine="720"/>
        <w:rPr>
          <w:rFonts w:ascii="Arial" w:eastAsia="Arial" w:hAnsi="Arial" w:cs="Arial"/>
          <w:color w:val="000000"/>
        </w:rPr>
      </w:pPr>
      <w:bookmarkStart w:id="819" w:name="_mefcawim4935" w:colFirst="0" w:colLast="0"/>
      <w:bookmarkEnd w:id="819"/>
      <w:r w:rsidRPr="00B7587B">
        <w:rPr>
          <w:rFonts w:ascii="Arial" w:hAnsi="Arial" w:cs="Arial"/>
        </w:rPr>
        <w:t>Comenzaremos en cuatro grandes bloques:</w:t>
      </w:r>
    </w:p>
    <w:p w14:paraId="16E448F3" w14:textId="2832AAC1" w:rsidR="008E2CD0" w:rsidRPr="00FB3596" w:rsidRDefault="00E61C7E" w:rsidP="00FB3596">
      <w:pPr>
        <w:pStyle w:val="Ttulo3"/>
        <w:numPr>
          <w:ilvl w:val="2"/>
          <w:numId w:val="14"/>
        </w:numPr>
        <w:rPr>
          <w:rFonts w:ascii="Arial" w:hAnsi="Arial" w:cs="Arial"/>
          <w:b w:val="0"/>
          <w:rPrChange w:id="820" w:author="Jennifer" w:date="2016-12-13T23:13:00Z">
            <w:rPr/>
          </w:rPrChange>
        </w:rPr>
        <w:pPrChange w:id="821" w:author="Jennifer" w:date="2016-12-13T23:13:00Z">
          <w:pPr>
            <w:pStyle w:val="Prrafodelista"/>
            <w:numPr>
              <w:numId w:val="25"/>
            </w:numPr>
            <w:ind w:left="2160" w:hanging="360"/>
          </w:pPr>
        </w:pPrChange>
      </w:pPr>
      <w:bookmarkStart w:id="822" w:name="_yhl7oa376fny" w:colFirst="0" w:colLast="0"/>
      <w:bookmarkStart w:id="823" w:name="_Toc469434682"/>
      <w:bookmarkEnd w:id="822"/>
      <w:r w:rsidRPr="00FB3596">
        <w:rPr>
          <w:rPrChange w:id="824" w:author="Jennifer" w:date="2016-12-13T23:12:00Z">
            <w:rPr>
              <w:b/>
            </w:rPr>
          </w:rPrChange>
        </w:rPr>
        <w:t>Gestión de gasolineras</w:t>
      </w:r>
      <w:r w:rsidR="00FB23D6" w:rsidRPr="00FB3596">
        <w:rPr>
          <w:rPrChange w:id="825" w:author="Jennifer" w:date="2016-12-13T23:12:00Z">
            <w:rPr/>
          </w:rPrChange>
        </w:rPr>
        <w:t xml:space="preserve">: </w:t>
      </w:r>
      <w:r w:rsidRPr="00FB3596">
        <w:rPr>
          <w:rFonts w:ascii="Arial" w:hAnsi="Arial" w:cs="Arial"/>
          <w:b w:val="0"/>
          <w:rPrChange w:id="826" w:author="Jennifer" w:date="2016-12-13T23:13:00Z">
            <w:rPr/>
          </w:rPrChange>
        </w:rPr>
        <w:t>Ubicación, tipos de gasolina disponibles y precio.</w:t>
      </w:r>
      <w:bookmarkEnd w:id="823"/>
    </w:p>
    <w:p w14:paraId="4ECF4B39" w14:textId="77777777" w:rsidR="008E2CD0" w:rsidRPr="00FB3596" w:rsidRDefault="00E61C7E">
      <w:pPr>
        <w:rPr>
          <w:rFonts w:ascii="Arial" w:eastAsia="Arial" w:hAnsi="Arial" w:cs="Arial"/>
          <w:color w:val="000000"/>
          <w:rPrChange w:id="827" w:author="Jennifer" w:date="2016-12-13T23:13:00Z">
            <w:rPr>
              <w:rFonts w:ascii="Arial" w:eastAsia="Arial" w:hAnsi="Arial" w:cs="Arial"/>
              <w:color w:val="000000"/>
            </w:rPr>
          </w:rPrChange>
        </w:rPr>
      </w:pPr>
      <w:r w:rsidRPr="00FB3596">
        <w:rPr>
          <w:rFonts w:ascii="Arial" w:hAnsi="Arial" w:cs="Arial"/>
          <w:rPrChange w:id="828" w:author="Jennifer" w:date="2016-12-13T23:13:00Z">
            <w:rPr>
              <w:rFonts w:ascii="Arial" w:hAnsi="Arial" w:cs="Arial"/>
            </w:rPr>
          </w:rPrChange>
        </w:rPr>
        <w:tab/>
      </w:r>
      <w:r w:rsidRPr="00FB3596">
        <w:rPr>
          <w:rFonts w:ascii="Arial" w:hAnsi="Arial" w:cs="Arial"/>
          <w:rPrChange w:id="829" w:author="Jennifer" w:date="2016-12-13T23:13:00Z">
            <w:rPr>
              <w:rFonts w:ascii="Arial" w:hAnsi="Arial" w:cs="Arial"/>
            </w:rPr>
          </w:rPrChange>
        </w:rPr>
        <w:tab/>
      </w:r>
      <w:r w:rsidRPr="00FB3596">
        <w:rPr>
          <w:rFonts w:ascii="Arial" w:hAnsi="Arial" w:cs="Arial"/>
          <w:rPrChange w:id="830" w:author="Jennifer" w:date="2016-12-13T23:13:00Z">
            <w:rPr>
              <w:rFonts w:ascii="Arial" w:hAnsi="Arial" w:cs="Arial"/>
            </w:rPr>
          </w:rPrChange>
        </w:rPr>
        <w:tab/>
        <w:t>Integrantes del bloque*: no definido.</w:t>
      </w:r>
    </w:p>
    <w:p w14:paraId="0185A559" w14:textId="6E3DE4C5" w:rsidR="008E2CD0" w:rsidRPr="00FB3596" w:rsidDel="00FB3596" w:rsidRDefault="00E61C7E" w:rsidP="00FB3596">
      <w:pPr>
        <w:pStyle w:val="Ttulo3"/>
        <w:numPr>
          <w:ilvl w:val="2"/>
          <w:numId w:val="14"/>
        </w:numPr>
        <w:rPr>
          <w:del w:id="831" w:author="Jennifer" w:date="2016-12-13T23:13:00Z"/>
          <w:rFonts w:ascii="Arial" w:hAnsi="Arial" w:cs="Arial"/>
          <w:b w:val="0"/>
          <w:rPrChange w:id="832" w:author="Jennifer" w:date="2016-12-13T23:13:00Z">
            <w:rPr>
              <w:del w:id="833" w:author="Jennifer" w:date="2016-12-13T23:13:00Z"/>
            </w:rPr>
          </w:rPrChange>
        </w:rPr>
        <w:pPrChange w:id="834" w:author="Jennifer" w:date="2016-12-13T23:13:00Z">
          <w:pPr>
            <w:pStyle w:val="Prrafodelista"/>
            <w:numPr>
              <w:numId w:val="25"/>
            </w:numPr>
            <w:ind w:left="2160" w:hanging="360"/>
          </w:pPr>
        </w:pPrChange>
      </w:pPr>
      <w:bookmarkStart w:id="835" w:name="_b4ndobg9jqyg" w:colFirst="0" w:colLast="0"/>
      <w:bookmarkStart w:id="836" w:name="_Toc469434683"/>
      <w:bookmarkEnd w:id="835"/>
      <w:r w:rsidRPr="00FB3596">
        <w:rPr>
          <w:rPrChange w:id="837" w:author="Jennifer" w:date="2016-12-13T23:13:00Z">
            <w:rPr>
              <w:b/>
            </w:rPr>
          </w:rPrChange>
        </w:rPr>
        <w:t>Gestión de tiendas de alimentación</w:t>
      </w:r>
      <w:r w:rsidRPr="00FB3596">
        <w:rPr>
          <w:rPrChange w:id="838" w:author="Jennifer" w:date="2016-12-13T23:13:00Z">
            <w:rPr/>
          </w:rPrChange>
        </w:rPr>
        <w:t xml:space="preserve">: </w:t>
      </w:r>
      <w:r w:rsidRPr="00FB3596">
        <w:rPr>
          <w:rFonts w:ascii="Arial" w:hAnsi="Arial" w:cs="Arial"/>
          <w:b w:val="0"/>
          <w:rPrChange w:id="839" w:author="Jennifer" w:date="2016-12-13T23:13:00Z">
            <w:rPr/>
          </w:rPrChange>
        </w:rPr>
        <w:t>Ubicación, productos disponibles y precio.</w:t>
      </w:r>
      <w:bookmarkEnd w:id="836"/>
      <w:ins w:id="840" w:author="Jennifer" w:date="2016-12-13T23:13:00Z">
        <w:r w:rsidR="00FB3596">
          <w:rPr>
            <w:rFonts w:ascii="Arial" w:hAnsi="Arial" w:cs="Arial"/>
            <w:b w:val="0"/>
          </w:rPr>
          <w:t xml:space="preserve"> </w:t>
        </w:r>
      </w:ins>
    </w:p>
    <w:p w14:paraId="7F25006D" w14:textId="77777777" w:rsidR="008E2CD0" w:rsidRPr="00FB3596" w:rsidRDefault="00E61C7E" w:rsidP="00FB3596">
      <w:pPr>
        <w:pStyle w:val="Ttulo3"/>
        <w:numPr>
          <w:ilvl w:val="2"/>
          <w:numId w:val="14"/>
        </w:numPr>
        <w:rPr>
          <w:rFonts w:ascii="Arial" w:eastAsia="Arial" w:hAnsi="Arial" w:cs="Arial"/>
          <w:b w:val="0"/>
          <w:color w:val="000000"/>
          <w:rPrChange w:id="841" w:author="Jennifer" w:date="2016-12-13T23:13:00Z">
            <w:rPr>
              <w:rFonts w:ascii="Arial" w:eastAsia="Arial" w:hAnsi="Arial" w:cs="Arial"/>
              <w:color w:val="000000"/>
            </w:rPr>
          </w:rPrChange>
        </w:rPr>
        <w:pPrChange w:id="842" w:author="Jennifer" w:date="2016-12-13T23:13:00Z">
          <w:pPr>
            <w:ind w:left="720" w:firstLine="720"/>
          </w:pPr>
        </w:pPrChange>
      </w:pPr>
      <w:bookmarkStart w:id="843" w:name="_Toc469434684"/>
      <w:r w:rsidRPr="00FB3596">
        <w:rPr>
          <w:rFonts w:ascii="Arial" w:hAnsi="Arial" w:cs="Arial"/>
          <w:b w:val="0"/>
          <w:rPrChange w:id="844" w:author="Jennifer" w:date="2016-12-13T23:13:00Z">
            <w:rPr>
              <w:rFonts w:ascii="Arial" w:hAnsi="Arial" w:cs="Arial"/>
            </w:rPr>
          </w:rPrChange>
        </w:rPr>
        <w:t>Integrantes del bloque*: no definido.</w:t>
      </w:r>
      <w:bookmarkEnd w:id="843"/>
    </w:p>
    <w:p w14:paraId="498E3F2C" w14:textId="22C5A914" w:rsidR="008E2CD0" w:rsidRPr="00FB3596" w:rsidDel="00FB3596" w:rsidRDefault="00E61C7E" w:rsidP="00FB3596">
      <w:pPr>
        <w:pStyle w:val="Ttulo3"/>
        <w:numPr>
          <w:ilvl w:val="2"/>
          <w:numId w:val="14"/>
        </w:numPr>
        <w:rPr>
          <w:del w:id="845" w:author="Jennifer" w:date="2016-12-13T23:14:00Z"/>
          <w:rFonts w:ascii="Arial" w:hAnsi="Arial" w:cs="Arial"/>
          <w:b w:val="0"/>
          <w:rPrChange w:id="846" w:author="Jennifer" w:date="2016-12-13T23:18:00Z">
            <w:rPr>
              <w:del w:id="847" w:author="Jennifer" w:date="2016-12-13T23:14:00Z"/>
            </w:rPr>
          </w:rPrChange>
        </w:rPr>
        <w:pPrChange w:id="848" w:author="Jennifer" w:date="2016-12-13T23:13:00Z">
          <w:pPr>
            <w:pStyle w:val="Prrafodelista"/>
            <w:numPr>
              <w:numId w:val="25"/>
            </w:numPr>
            <w:ind w:left="2160" w:hanging="360"/>
          </w:pPr>
        </w:pPrChange>
      </w:pPr>
      <w:bookmarkStart w:id="849" w:name="_gxz4oylfvr2d" w:colFirst="0" w:colLast="0"/>
      <w:bookmarkStart w:id="850" w:name="_Toc469434685"/>
      <w:bookmarkEnd w:id="849"/>
      <w:r w:rsidRPr="00FB3596">
        <w:rPr>
          <w:rPrChange w:id="851" w:author="Jennifer" w:date="2016-12-13T23:13:00Z">
            <w:rPr>
              <w:b/>
            </w:rPr>
          </w:rPrChange>
        </w:rPr>
        <w:t>Gestión de usuarios</w:t>
      </w:r>
      <w:r w:rsidRPr="00FB3596">
        <w:rPr>
          <w:rPrChange w:id="852" w:author="Jennifer" w:date="2016-12-13T23:13:00Z">
            <w:rPr/>
          </w:rPrChange>
        </w:rPr>
        <w:t xml:space="preserve">: </w:t>
      </w:r>
      <w:r w:rsidRPr="00FB3596">
        <w:rPr>
          <w:rFonts w:ascii="Arial" w:hAnsi="Arial" w:cs="Arial"/>
          <w:b w:val="0"/>
          <w:rPrChange w:id="853" w:author="Jennifer" w:date="2016-12-13T23:14:00Z">
            <w:rPr/>
          </w:rPrChange>
        </w:rPr>
        <w:t xml:space="preserve">Dos tipos de usuario. Anónimos y registrados (con </w:t>
      </w:r>
      <w:r w:rsidR="00653391" w:rsidRPr="00FB3596">
        <w:rPr>
          <w:rFonts w:ascii="Arial" w:hAnsi="Arial" w:cs="Arial"/>
          <w:b w:val="0"/>
          <w:rPrChange w:id="854" w:author="Jennifer" w:date="2016-12-13T23:14:00Z">
            <w:rPr/>
          </w:rPrChange>
        </w:rPr>
        <w:t>privilegios:</w:t>
      </w:r>
      <w:r w:rsidRPr="00FB3596">
        <w:rPr>
          <w:rFonts w:ascii="Arial" w:hAnsi="Arial" w:cs="Arial"/>
          <w:b w:val="0"/>
          <w:rPrChange w:id="855" w:author="Jennifer" w:date="2016-12-13T23:14:00Z">
            <w:rPr/>
          </w:rPrChange>
        </w:rPr>
        <w:t xml:space="preserve"> sugerencias y descuentos).</w:t>
      </w:r>
      <w:bookmarkEnd w:id="850"/>
    </w:p>
    <w:p w14:paraId="711A5DD0" w14:textId="77777777" w:rsidR="008E2CD0" w:rsidRPr="00FB3596" w:rsidRDefault="00E61C7E" w:rsidP="00FB3596">
      <w:pPr>
        <w:pStyle w:val="Ttulo3"/>
        <w:numPr>
          <w:ilvl w:val="2"/>
          <w:numId w:val="14"/>
        </w:numPr>
        <w:rPr>
          <w:rFonts w:ascii="Arial" w:eastAsia="Arial" w:hAnsi="Arial" w:cs="Arial"/>
          <w:b w:val="0"/>
          <w:color w:val="000000"/>
          <w:rPrChange w:id="856" w:author="Jennifer" w:date="2016-12-13T23:18:00Z">
            <w:rPr>
              <w:rFonts w:eastAsia="Arial"/>
              <w:color w:val="000000"/>
            </w:rPr>
          </w:rPrChange>
        </w:rPr>
        <w:pPrChange w:id="857" w:author="Jennifer" w:date="2016-12-13T23:14:00Z">
          <w:pPr/>
        </w:pPrChange>
      </w:pPr>
      <w:bookmarkStart w:id="858" w:name="_8ur1hbtyaoxa" w:colFirst="0" w:colLast="0"/>
      <w:bookmarkEnd w:id="858"/>
      <w:del w:id="859" w:author="Jennifer" w:date="2016-12-13T23:14:00Z">
        <w:r w:rsidRPr="00FB3596" w:rsidDel="00FB3596">
          <w:rPr>
            <w:rFonts w:ascii="Arial" w:hAnsi="Arial" w:cs="Arial"/>
            <w:b w:val="0"/>
            <w:rPrChange w:id="860" w:author="Jennifer" w:date="2016-12-13T23:18:00Z">
              <w:rPr/>
            </w:rPrChange>
          </w:rPr>
          <w:tab/>
        </w:r>
        <w:r w:rsidRPr="00FB3596" w:rsidDel="00FB3596">
          <w:rPr>
            <w:rFonts w:ascii="Arial" w:hAnsi="Arial" w:cs="Arial"/>
            <w:b w:val="0"/>
            <w:rPrChange w:id="861" w:author="Jennifer" w:date="2016-12-13T23:18:00Z">
              <w:rPr/>
            </w:rPrChange>
          </w:rPr>
          <w:tab/>
        </w:r>
        <w:r w:rsidRPr="00FB3596" w:rsidDel="00FB3596">
          <w:rPr>
            <w:rFonts w:ascii="Arial" w:hAnsi="Arial" w:cs="Arial"/>
            <w:b w:val="0"/>
            <w:rPrChange w:id="862" w:author="Jennifer" w:date="2016-12-13T23:18:00Z">
              <w:rPr/>
            </w:rPrChange>
          </w:rPr>
          <w:tab/>
        </w:r>
      </w:del>
      <w:bookmarkStart w:id="863" w:name="_Toc469434686"/>
      <w:r w:rsidRPr="00FB3596">
        <w:rPr>
          <w:rFonts w:ascii="Arial" w:hAnsi="Arial" w:cs="Arial"/>
          <w:b w:val="0"/>
          <w:rPrChange w:id="864" w:author="Jennifer" w:date="2016-12-13T23:18:00Z">
            <w:rPr/>
          </w:rPrChange>
        </w:rPr>
        <w:t>Integrantes del bloque*: no definido.</w:t>
      </w:r>
      <w:bookmarkEnd w:id="863"/>
    </w:p>
    <w:p w14:paraId="1B8DE4CF" w14:textId="52528870" w:rsidR="008E2CD0" w:rsidRPr="00FB3596" w:rsidDel="00FB3596" w:rsidRDefault="00E61C7E" w:rsidP="00FB3596">
      <w:pPr>
        <w:pStyle w:val="Ttulo3"/>
        <w:numPr>
          <w:ilvl w:val="2"/>
          <w:numId w:val="14"/>
        </w:numPr>
        <w:rPr>
          <w:del w:id="865" w:author="Jennifer" w:date="2016-12-13T23:14:00Z"/>
          <w:rFonts w:ascii="Arial" w:hAnsi="Arial" w:cs="Arial"/>
          <w:b w:val="0"/>
          <w:rPrChange w:id="866" w:author="Jennifer" w:date="2016-12-13T23:14:00Z">
            <w:rPr>
              <w:del w:id="867" w:author="Jennifer" w:date="2016-12-13T23:14:00Z"/>
            </w:rPr>
          </w:rPrChange>
        </w:rPr>
        <w:pPrChange w:id="868" w:author="Jennifer" w:date="2016-12-13T23:14:00Z">
          <w:pPr>
            <w:pStyle w:val="Prrafodelista"/>
            <w:numPr>
              <w:numId w:val="25"/>
            </w:numPr>
            <w:ind w:left="2160" w:hanging="360"/>
          </w:pPr>
        </w:pPrChange>
      </w:pPr>
      <w:bookmarkStart w:id="869" w:name="_Toc469434687"/>
      <w:r w:rsidRPr="00FB3596">
        <w:rPr>
          <w:rPrChange w:id="870" w:author="Jennifer" w:date="2016-12-13T23:14:00Z">
            <w:rPr/>
          </w:rPrChange>
        </w:rPr>
        <w:t>Gestión del comparador, búsqueda y mapa.</w:t>
      </w:r>
      <w:bookmarkEnd w:id="869"/>
      <w:ins w:id="871" w:author="Jennifer" w:date="2016-12-13T23:18:00Z">
        <w:r w:rsidR="00FB3596">
          <w:t xml:space="preserve"> </w:t>
        </w:r>
      </w:ins>
    </w:p>
    <w:p w14:paraId="2D8F9093" w14:textId="77777777" w:rsidR="008E2CD0" w:rsidRPr="00FB3596" w:rsidRDefault="00E61C7E" w:rsidP="00FB3596">
      <w:pPr>
        <w:pStyle w:val="Ttulo3"/>
        <w:numPr>
          <w:ilvl w:val="2"/>
          <w:numId w:val="14"/>
        </w:numPr>
        <w:rPr>
          <w:rFonts w:ascii="Arial" w:eastAsia="Arial" w:hAnsi="Arial" w:cs="Arial"/>
          <w:b w:val="0"/>
          <w:color w:val="000000"/>
          <w:rPrChange w:id="872" w:author="Jennifer" w:date="2016-12-13T23:14:00Z">
            <w:rPr>
              <w:rFonts w:eastAsia="Arial"/>
              <w:color w:val="000000"/>
            </w:rPr>
          </w:rPrChange>
        </w:rPr>
        <w:pPrChange w:id="873" w:author="Jennifer" w:date="2016-12-13T23:14:00Z">
          <w:pPr>
            <w:tabs>
              <w:tab w:val="clear" w:pos="708"/>
              <w:tab w:val="left" w:pos="2127"/>
            </w:tabs>
            <w:ind w:left="720" w:firstLine="720"/>
          </w:pPr>
        </w:pPrChange>
      </w:pPr>
      <w:bookmarkStart w:id="874" w:name="_8dt0hcx68mlf" w:colFirst="0" w:colLast="0"/>
      <w:bookmarkStart w:id="875" w:name="_Toc469434688"/>
      <w:bookmarkEnd w:id="874"/>
      <w:r w:rsidRPr="00FB3596">
        <w:rPr>
          <w:rFonts w:ascii="Arial" w:hAnsi="Arial" w:cs="Arial"/>
          <w:b w:val="0"/>
          <w:rPrChange w:id="876" w:author="Jennifer" w:date="2016-12-13T23:14:00Z">
            <w:rPr/>
          </w:rPrChange>
        </w:rPr>
        <w:t>Integrantes del bloque*: no definido.</w:t>
      </w:r>
      <w:bookmarkEnd w:id="875"/>
    </w:p>
    <w:p w14:paraId="77AA13CB" w14:textId="77777777" w:rsidR="008E2CD0" w:rsidRPr="00FB3596" w:rsidRDefault="00E61C7E" w:rsidP="00B7587B">
      <w:pPr>
        <w:tabs>
          <w:tab w:val="clear" w:pos="708"/>
        </w:tabs>
        <w:ind w:left="2127"/>
        <w:rPr>
          <w:rFonts w:ascii="Arial" w:eastAsia="Arial" w:hAnsi="Arial" w:cs="Arial"/>
          <w:color w:val="000000"/>
          <w:rPrChange w:id="877" w:author="Jennifer" w:date="2016-12-13T23:14:00Z">
            <w:rPr>
              <w:rFonts w:ascii="Arial" w:eastAsia="Arial" w:hAnsi="Arial" w:cs="Arial"/>
              <w:color w:val="000000"/>
            </w:rPr>
          </w:rPrChange>
        </w:rPr>
      </w:pPr>
      <w:bookmarkStart w:id="878" w:name="_mognungx888c" w:colFirst="0" w:colLast="0"/>
      <w:bookmarkStart w:id="879" w:name="_7badjvdqhjn3" w:colFirst="0" w:colLast="0"/>
      <w:bookmarkEnd w:id="878"/>
      <w:bookmarkEnd w:id="879"/>
      <w:r w:rsidRPr="00FB3596">
        <w:rPr>
          <w:rFonts w:ascii="Arial" w:hAnsi="Arial" w:cs="Arial"/>
          <w:rPrChange w:id="880" w:author="Jennifer" w:date="2016-12-13T23:14:00Z">
            <w:rPr>
              <w:rFonts w:ascii="Arial" w:hAnsi="Arial" w:cs="Arial"/>
            </w:rPr>
          </w:rPrChange>
        </w:rPr>
        <w:t>*Temporal.</w:t>
      </w:r>
    </w:p>
    <w:p w14:paraId="52C63C05" w14:textId="18ECF20A" w:rsidR="008E2CD0" w:rsidRPr="007C7B94" w:rsidRDefault="007C7B94" w:rsidP="00FB3596">
      <w:pPr>
        <w:pStyle w:val="Ttulo2"/>
        <w:numPr>
          <w:ilvl w:val="1"/>
          <w:numId w:val="14"/>
        </w:numPr>
        <w:rPr>
          <w:rPrChange w:id="881" w:author="Jennifer" w:date="2016-12-13T23:10:00Z">
            <w:rPr/>
          </w:rPrChange>
        </w:rPr>
        <w:pPrChange w:id="882" w:author="Jennifer" w:date="2016-12-13T23:11:00Z">
          <w:pPr>
            <w:numPr>
              <w:ilvl w:val="1"/>
              <w:numId w:val="2"/>
            </w:numPr>
            <w:tabs>
              <w:tab w:val="clear" w:pos="708"/>
              <w:tab w:val="left" w:pos="345"/>
            </w:tabs>
            <w:ind w:left="765" w:hanging="420"/>
            <w:contextualSpacing/>
          </w:pPr>
        </w:pPrChange>
      </w:pPr>
      <w:bookmarkStart w:id="883" w:name="_wsse822xj233" w:colFirst="0" w:colLast="0"/>
      <w:bookmarkStart w:id="884" w:name="_sbdglsiu17ic" w:colFirst="0" w:colLast="0"/>
      <w:bookmarkStart w:id="885" w:name="_cbt05kbguh60" w:colFirst="0" w:colLast="0"/>
      <w:bookmarkStart w:id="886" w:name="_Toc469434689"/>
      <w:bookmarkEnd w:id="883"/>
      <w:bookmarkEnd w:id="884"/>
      <w:bookmarkEnd w:id="885"/>
      <w:ins w:id="887" w:author="Jennifer" w:date="2016-12-13T23:10:00Z">
        <w:r w:rsidRPr="007C7B94">
          <w:rPr>
            <w:rPrChange w:id="888" w:author="Jennifer" w:date="2016-12-13T23:10:00Z">
              <w:rPr/>
            </w:rPrChange>
          </w:rPr>
          <w:t>I</w:t>
        </w:r>
      </w:ins>
      <w:del w:id="889" w:author="Jennifer" w:date="2016-12-13T23:10:00Z">
        <w:r w:rsidR="00E61C7E" w:rsidRPr="007C7B94" w:rsidDel="007C7B94">
          <w:rPr>
            <w:rPrChange w:id="890" w:author="Jennifer" w:date="2016-12-13T23:10:00Z">
              <w:rPr/>
            </w:rPrChange>
          </w:rPr>
          <w:delText>I</w:delText>
        </w:r>
      </w:del>
      <w:r w:rsidR="00E61C7E" w:rsidRPr="007C7B94">
        <w:rPr>
          <w:rPrChange w:id="891" w:author="Jennifer" w:date="2016-12-13T23:10:00Z">
            <w:rPr/>
          </w:rPrChange>
        </w:rPr>
        <w:t>nformes de gestión</w:t>
      </w:r>
      <w:bookmarkEnd w:id="886"/>
    </w:p>
    <w:p w14:paraId="19F96D9A" w14:textId="66304143" w:rsidR="008E2CD0" w:rsidRPr="00F55D6F" w:rsidRDefault="00E61C7E" w:rsidP="00FB3596">
      <w:pPr>
        <w:ind w:left="709"/>
        <w:rPr>
          <w:rFonts w:ascii="Arial" w:eastAsia="Arial" w:hAnsi="Arial" w:cs="Arial"/>
          <w:color w:val="000000"/>
        </w:rPr>
        <w:pPrChange w:id="892" w:author="Jennifer" w:date="2016-12-13T23:11:00Z">
          <w:pPr/>
        </w:pPrChange>
      </w:pPr>
      <w:bookmarkStart w:id="893" w:name="_zbqhl4ewfpgo" w:colFirst="0" w:colLast="0"/>
      <w:bookmarkEnd w:id="893"/>
      <w:r w:rsidRPr="00F55D6F">
        <w:rPr>
          <w:rFonts w:ascii="Arial" w:hAnsi="Arial" w:cs="Arial"/>
        </w:rPr>
        <w:t xml:space="preserve">Utilizamos el SRS como documentación importante a la hora de realizar las distintas funcionalidades que tendrá el proyecto. De esta forma, haremos reuniones y memorias sobre los últimos cambios y novedades que vamos realizando en el </w:t>
      </w:r>
      <w:r w:rsidRPr="00F55D6F">
        <w:rPr>
          <w:rFonts w:ascii="Arial" w:hAnsi="Arial" w:cs="Arial"/>
        </w:rPr>
        <w:lastRenderedPageBreak/>
        <w:t xml:space="preserve">proyecto, además de contemplar cambios entre los grupos  de trabajo y solventar dudas generales. Cada grupo se enfocará en su trabajo asignado, asimismo en tareas que requieran de todos los componentes del equipo. </w:t>
      </w:r>
    </w:p>
    <w:p w14:paraId="10EE61FF" w14:textId="64449AF4" w:rsidR="008E2CD0" w:rsidRPr="00F55D6F" w:rsidRDefault="00E61C7E" w:rsidP="00FB3596">
      <w:pPr>
        <w:ind w:left="709"/>
        <w:rPr>
          <w:rFonts w:ascii="Arial" w:eastAsia="Arial" w:hAnsi="Arial" w:cs="Arial"/>
          <w:color w:val="000000"/>
        </w:rPr>
        <w:pPrChange w:id="894" w:author="Jennifer" w:date="2016-12-13T23:11:00Z">
          <w:pPr/>
        </w:pPrChange>
      </w:pPr>
      <w:bookmarkStart w:id="895" w:name="_w2z5xl8o4i6u" w:colFirst="0" w:colLast="0"/>
      <w:bookmarkEnd w:id="895"/>
      <w:r w:rsidRPr="00F55D6F">
        <w:rPr>
          <w:rFonts w:ascii="Arial" w:hAnsi="Arial" w:cs="Arial"/>
        </w:rPr>
        <w:t xml:space="preserve">Cada grupo realizará una memoria sobre los cambios realizados recientemente en su trabajo asignado y además de los problemas encontrados, se notificará si se han solventado y de qué manera. </w:t>
      </w:r>
    </w:p>
    <w:p w14:paraId="24323E31" w14:textId="36F966E5" w:rsidR="008E2CD0" w:rsidRPr="00F55D6F" w:rsidRDefault="00E61C7E" w:rsidP="00FB3596">
      <w:pPr>
        <w:ind w:left="709"/>
        <w:rPr>
          <w:rFonts w:ascii="Arial" w:eastAsia="Arial" w:hAnsi="Arial" w:cs="Arial"/>
          <w:color w:val="000000"/>
        </w:rPr>
        <w:pPrChange w:id="896" w:author="Jennifer" w:date="2016-12-13T23:11:00Z">
          <w:pPr/>
        </w:pPrChange>
      </w:pPr>
      <w:bookmarkStart w:id="897" w:name="_sw5vilv6e7jy" w:colFirst="0" w:colLast="0"/>
      <w:bookmarkEnd w:id="897"/>
      <w:r w:rsidRPr="00F55D6F">
        <w:rPr>
          <w:rFonts w:ascii="Arial" w:hAnsi="Arial" w:cs="Arial"/>
        </w:rPr>
        <w:t>En las reuniones de trabajo se juntarán las memorias para notificar al equipo de las novedades y para su propia discusión.  También cada componente del equipo dará su opinión del transcurso del desarrollo del trabajo y se llegará a un acuerdo.</w:t>
      </w:r>
    </w:p>
    <w:p w14:paraId="3688AD60" w14:textId="18ED3A62" w:rsidR="008E2CD0" w:rsidRPr="00F55D6F" w:rsidRDefault="00E61C7E" w:rsidP="00FB3596">
      <w:pPr>
        <w:ind w:left="709"/>
        <w:rPr>
          <w:rFonts w:ascii="Arial" w:eastAsia="Arial" w:hAnsi="Arial" w:cs="Arial"/>
          <w:color w:val="000000"/>
        </w:rPr>
        <w:pPrChange w:id="898" w:author="Jennifer" w:date="2016-12-13T23:11:00Z">
          <w:pPr/>
        </w:pPrChange>
      </w:pPr>
      <w:bookmarkStart w:id="899" w:name="_86wyruf9lu9d" w:colFirst="0" w:colLast="0"/>
      <w:bookmarkEnd w:id="899"/>
      <w:r w:rsidRPr="00F55D6F">
        <w:rPr>
          <w:rFonts w:ascii="Arial" w:hAnsi="Arial" w:cs="Arial"/>
        </w:rPr>
        <w:t>En estos encuentros se realizará una propuesta de objetivos futuros a tomar en los grupos y en el equipo para el correcto progreso del proyecto.</w:t>
      </w:r>
    </w:p>
    <w:p w14:paraId="347011F8" w14:textId="1BC71298" w:rsidR="008E2CD0" w:rsidRPr="00F55D6F" w:rsidRDefault="00E61C7E" w:rsidP="00FB3596">
      <w:pPr>
        <w:pStyle w:val="Ttulo1"/>
        <w:numPr>
          <w:ilvl w:val="0"/>
          <w:numId w:val="14"/>
        </w:numPr>
        <w:pPrChange w:id="900" w:author="Jennifer" w:date="2016-12-13T23:11:00Z">
          <w:pPr>
            <w:numPr>
              <w:numId w:val="2"/>
            </w:numPr>
            <w:ind w:left="360" w:hanging="360"/>
          </w:pPr>
        </w:pPrChange>
      </w:pPr>
      <w:bookmarkStart w:id="901" w:name="_Toc469434690"/>
      <w:r w:rsidRPr="00F55D6F">
        <w:t>Mecanismos de seguimiento y control</w:t>
      </w:r>
      <w:bookmarkEnd w:id="901"/>
    </w:p>
    <w:p w14:paraId="4A6E259E" w14:textId="71C9464E" w:rsidR="008E2CD0" w:rsidRPr="00F55D6F" w:rsidRDefault="00E61C7E" w:rsidP="00FB3596">
      <w:pPr>
        <w:pStyle w:val="Ttulo2"/>
        <w:numPr>
          <w:ilvl w:val="1"/>
          <w:numId w:val="14"/>
        </w:numPr>
        <w:pPrChange w:id="902" w:author="Jennifer" w:date="2016-12-13T23:12:00Z">
          <w:pPr>
            <w:numPr>
              <w:ilvl w:val="1"/>
              <w:numId w:val="2"/>
            </w:numPr>
            <w:ind w:left="420"/>
          </w:pPr>
        </w:pPrChange>
      </w:pPr>
      <w:bookmarkStart w:id="903" w:name="_q6y941vrwmsy" w:colFirst="0" w:colLast="0"/>
      <w:bookmarkStart w:id="904" w:name="_Toc469434691"/>
      <w:bookmarkEnd w:id="903"/>
      <w:r w:rsidRPr="00F55D6F">
        <w:t>Garantía de calidad y control</w:t>
      </w:r>
      <w:bookmarkEnd w:id="904"/>
    </w:p>
    <w:p w14:paraId="7EA60605" w14:textId="77777777" w:rsidR="008E2CD0" w:rsidRPr="00F55D6F" w:rsidRDefault="00E61C7E" w:rsidP="00FB23D6">
      <w:pPr>
        <w:ind w:left="1418"/>
        <w:rPr>
          <w:rFonts w:ascii="Arial" w:hAnsi="Arial" w:cs="Arial"/>
        </w:rPr>
      </w:pPr>
      <w:bookmarkStart w:id="905" w:name="_kncpyxkzt7np" w:colFirst="0" w:colLast="0"/>
      <w:bookmarkEnd w:id="905"/>
      <w:r w:rsidRPr="00F55D6F">
        <w:rPr>
          <w:rFonts w:ascii="Arial" w:hAnsi="Arial" w:cs="Arial"/>
        </w:rPr>
        <w:t>El objetivo primordial será proporcionar visibilidad sobre el proceso del desarrollo. La calidad del programa se garantizará mediante técnicas de Ingeniería del Software. Durante el desarrollo se realizarán revisiones técnicas formales y se auditará la aplicación para asegurar que este sigue dentro de los estándares requeridos. También se generarán informes para asegurar que el desarrollo sigue sus objetivos.</w:t>
      </w:r>
    </w:p>
    <w:p w14:paraId="4241F609" w14:textId="77777777" w:rsidR="008E2CD0" w:rsidRPr="00F55D6F" w:rsidRDefault="008E2CD0">
      <w:pPr>
        <w:rPr>
          <w:rFonts w:ascii="Arial" w:hAnsi="Arial" w:cs="Arial"/>
        </w:rPr>
      </w:pPr>
      <w:bookmarkStart w:id="906" w:name="_147n2zr" w:colFirst="0" w:colLast="0"/>
      <w:bookmarkEnd w:id="906"/>
    </w:p>
    <w:p w14:paraId="778899CC" w14:textId="46EC8615" w:rsidR="008E2CD0" w:rsidRPr="00F55D6F" w:rsidRDefault="00E61C7E" w:rsidP="00FB3596">
      <w:pPr>
        <w:pStyle w:val="Ttulo2"/>
        <w:numPr>
          <w:ilvl w:val="1"/>
          <w:numId w:val="14"/>
        </w:numPr>
        <w:pPrChange w:id="907" w:author="Jennifer" w:date="2016-12-13T23:12:00Z">
          <w:pPr>
            <w:numPr>
              <w:ilvl w:val="1"/>
              <w:numId w:val="2"/>
            </w:numPr>
            <w:ind w:left="420"/>
          </w:pPr>
        </w:pPrChange>
      </w:pPr>
      <w:bookmarkStart w:id="908" w:name="_az64z7h21m17" w:colFirst="0" w:colLast="0"/>
      <w:bookmarkStart w:id="909" w:name="_Toc469434692"/>
      <w:bookmarkEnd w:id="908"/>
      <w:r w:rsidRPr="00F55D6F">
        <w:t>Gestión y control de cambios</w:t>
      </w:r>
      <w:bookmarkEnd w:id="909"/>
    </w:p>
    <w:p w14:paraId="4E8121D7" w14:textId="77777777" w:rsidR="008E2CD0" w:rsidRPr="00F55D6F" w:rsidRDefault="00E61C7E" w:rsidP="00FB23D6">
      <w:pPr>
        <w:ind w:left="1276"/>
        <w:rPr>
          <w:rFonts w:ascii="Arial" w:hAnsi="Arial" w:cs="Arial"/>
        </w:rPr>
      </w:pPr>
      <w:bookmarkStart w:id="910" w:name="_3o7alnk" w:colFirst="0" w:colLast="0"/>
      <w:bookmarkEnd w:id="910"/>
      <w:r w:rsidRPr="00F55D6F">
        <w:rPr>
          <w:rFonts w:ascii="Arial" w:hAnsi="Arial" w:cs="Arial"/>
        </w:rPr>
        <w:t xml:space="preserve">El control de cambios se gestionará mediante </w:t>
      </w:r>
      <w:r w:rsidRPr="00FB23D6">
        <w:rPr>
          <w:rStyle w:val="nfasis"/>
        </w:rPr>
        <w:t>Git</w:t>
      </w:r>
      <w:r w:rsidRPr="00F55D6F">
        <w:rPr>
          <w:rFonts w:ascii="Arial" w:hAnsi="Arial" w:cs="Arial"/>
        </w:rPr>
        <w:t xml:space="preserve">. Se favorecerá el uso de </w:t>
      </w:r>
      <w:r w:rsidRPr="00FB23D6">
        <w:rPr>
          <w:rStyle w:val="nfasis"/>
        </w:rPr>
        <w:t>commits</w:t>
      </w:r>
      <w:r w:rsidRPr="00F55D6F">
        <w:rPr>
          <w:rFonts w:ascii="Arial" w:hAnsi="Arial" w:cs="Arial"/>
        </w:rPr>
        <w:t xml:space="preserve"> regulares frente al de </w:t>
      </w:r>
      <w:r w:rsidRPr="00FB23D6">
        <w:rPr>
          <w:rStyle w:val="nfasis"/>
        </w:rPr>
        <w:t>branches</w:t>
      </w:r>
      <w:r w:rsidRPr="00F55D6F">
        <w:rPr>
          <w:rFonts w:ascii="Arial" w:hAnsi="Arial" w:cs="Arial"/>
        </w:rPr>
        <w:t>, intentado evitar cambios que rompan otras funcionalidades. Además facilitará el seguimiento del ritmo de trabajo de los miembros del grupo y una mejor comprensión del proceso del desarrollo de cada funcionalidad.</w:t>
      </w:r>
    </w:p>
    <w:p w14:paraId="4AFC2353" w14:textId="77777777" w:rsidR="008E2CD0" w:rsidRPr="00F55D6F" w:rsidRDefault="008E2CD0">
      <w:pPr>
        <w:rPr>
          <w:rFonts w:ascii="Arial" w:hAnsi="Arial" w:cs="Arial"/>
        </w:rPr>
      </w:pPr>
      <w:bookmarkStart w:id="911" w:name="_23ckvvd" w:colFirst="0" w:colLast="0"/>
      <w:bookmarkEnd w:id="911"/>
    </w:p>
    <w:p w14:paraId="45E40869" w14:textId="1B0F27E0" w:rsidR="008E2CD0" w:rsidRPr="00F55D6F" w:rsidRDefault="00E61C7E" w:rsidP="00FB3596">
      <w:pPr>
        <w:pStyle w:val="Ttulo1"/>
        <w:numPr>
          <w:ilvl w:val="0"/>
          <w:numId w:val="14"/>
        </w:numPr>
        <w:pPrChange w:id="912" w:author="Jennifer" w:date="2016-12-13T23:12:00Z">
          <w:pPr>
            <w:numPr>
              <w:numId w:val="2"/>
            </w:numPr>
            <w:ind w:left="360" w:hanging="360"/>
          </w:pPr>
        </w:pPrChange>
      </w:pPr>
      <w:bookmarkStart w:id="913" w:name="_Toc469434693"/>
      <w:r w:rsidRPr="00F55D6F">
        <w:t>Apéndices</w:t>
      </w:r>
      <w:bookmarkEnd w:id="913"/>
    </w:p>
    <w:p w14:paraId="58237524" w14:textId="77777777" w:rsidR="008E2CD0" w:rsidRPr="00F55D6F" w:rsidRDefault="00E61C7E">
      <w:pPr>
        <w:spacing w:after="0"/>
        <w:rPr>
          <w:rFonts w:ascii="Arial" w:hAnsi="Arial" w:cs="Arial"/>
        </w:rPr>
      </w:pPr>
      <w:r w:rsidRPr="00F55D6F">
        <w:rPr>
          <w:rFonts w:ascii="Arial" w:hAnsi="Arial" w:cs="Arial"/>
        </w:rPr>
        <w:t>Información sobre calidad del software:</w:t>
      </w:r>
    </w:p>
    <w:p w14:paraId="6351CD7A" w14:textId="77777777" w:rsidR="008E2CD0" w:rsidRPr="00FB23D6" w:rsidRDefault="00E61C7E" w:rsidP="00FB23D6">
      <w:pPr>
        <w:pStyle w:val="Prrafodelista"/>
        <w:numPr>
          <w:ilvl w:val="0"/>
          <w:numId w:val="25"/>
        </w:numPr>
        <w:spacing w:after="0" w:line="240" w:lineRule="auto"/>
        <w:rPr>
          <w:rFonts w:ascii="Arial" w:hAnsi="Arial" w:cs="Arial"/>
        </w:rPr>
      </w:pPr>
      <w:r w:rsidRPr="00FB23D6">
        <w:rPr>
          <w:rFonts w:ascii="Arial" w:hAnsi="Arial" w:cs="Arial"/>
        </w:rPr>
        <w:t>ACIMED 3(3):40-42, septiembre-diciembre, 1995</w:t>
      </w:r>
    </w:p>
    <w:p w14:paraId="5444B4A2" w14:textId="77777777" w:rsidR="008E2CD0" w:rsidRPr="00FB23D6" w:rsidRDefault="00E61C7E" w:rsidP="00FB23D6">
      <w:pPr>
        <w:pStyle w:val="Prrafodelista"/>
        <w:numPr>
          <w:ilvl w:val="0"/>
          <w:numId w:val="25"/>
        </w:numPr>
        <w:spacing w:line="240" w:lineRule="auto"/>
        <w:rPr>
          <w:rFonts w:ascii="Arial" w:hAnsi="Arial" w:cs="Arial"/>
        </w:rPr>
      </w:pPr>
      <w:r w:rsidRPr="00FB23D6">
        <w:rPr>
          <w:rFonts w:ascii="Arial" w:hAnsi="Arial" w:cs="Arial"/>
        </w:rPr>
        <w:t>http://www.bvs.sld.cu/revistas/aci/vol3_3_95/aci05395.htm</w:t>
      </w:r>
    </w:p>
    <w:p w14:paraId="6AD29998" w14:textId="77777777" w:rsidR="008E2CD0" w:rsidRPr="00F55D6F" w:rsidRDefault="008E2CD0">
      <w:pPr>
        <w:rPr>
          <w:rFonts w:ascii="Arial" w:hAnsi="Arial" w:cs="Arial"/>
        </w:rPr>
      </w:pPr>
    </w:p>
    <w:sectPr w:rsidR="008E2CD0" w:rsidRPr="00F55D6F" w:rsidSect="00653391">
      <w:type w:val="continuous"/>
      <w:pgSz w:w="11906" w:h="16838"/>
      <w:pgMar w:top="1417" w:right="1701" w:bottom="1417" w:left="1276"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03" w:author="PEDRO PABLO DOMENECH ARELLANO" w:date="2016-12-11T22:07:00Z" w:initials="">
    <w:p w14:paraId="1B471FA7" w14:textId="77777777" w:rsidR="00DD0F1D" w:rsidRDefault="00DD0F1D">
      <w:pPr>
        <w:widowControl w:val="0"/>
        <w:spacing w:after="0" w:line="240" w:lineRule="auto"/>
      </w:pPr>
      <w:r>
        <w:rPr>
          <w:rFonts w:ascii="Arial" w:eastAsia="Arial" w:hAnsi="Arial" w:cs="Arial"/>
          <w:color w:val="000000"/>
        </w:rPr>
        <w:t>Hay que añadir el software que usamos para hacer la documentación y que tenemos pensado usar para el desarrollo de la aplicación.</w:t>
      </w:r>
    </w:p>
  </w:comment>
  <w:comment w:id="804" w:author="PEDRO PABLO DOMENECH ARELLANO" w:date="2016-12-13T18:44:00Z" w:initials="">
    <w:p w14:paraId="12960D55" w14:textId="77777777" w:rsidR="00DD0F1D" w:rsidRDefault="00DD0F1D">
      <w:pPr>
        <w:widowControl w:val="0"/>
        <w:spacing w:after="0" w:line="240" w:lineRule="auto"/>
      </w:pPr>
      <w:r>
        <w:rPr>
          <w:rFonts w:ascii="Arial" w:eastAsia="Arial" w:hAnsi="Arial" w:cs="Arial"/>
          <w:color w:val="000000"/>
        </w:rPr>
        <w:t>_Sugerencia aceptada_</w:t>
      </w:r>
    </w:p>
  </w:comment>
  <w:comment w:id="816" w:author="ENRIQUE SALAZAR DEL CID" w:date="2016-12-13T04:31:00Z" w:initials="">
    <w:p w14:paraId="218A2A2E" w14:textId="77777777" w:rsidR="00DD0F1D" w:rsidRDefault="00DD0F1D">
      <w:pPr>
        <w:widowControl w:val="0"/>
        <w:spacing w:after="0" w:line="240" w:lineRule="auto"/>
      </w:pPr>
      <w:r>
        <w:rPr>
          <w:rFonts w:ascii="Arial" w:eastAsia="Arial" w:hAnsi="Arial" w:cs="Arial"/>
          <w:color w:val="000000"/>
        </w:rPr>
        <w:t>legir jefe y subjefe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471FA7" w15:done="0"/>
  <w15:commentEx w15:paraId="12960D55" w15:done="0"/>
  <w15:commentEx w15:paraId="218A2A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A2D42" w14:textId="77777777" w:rsidR="008A62E3" w:rsidRDefault="008A62E3">
      <w:pPr>
        <w:spacing w:after="0" w:line="240" w:lineRule="auto"/>
      </w:pPr>
      <w:r>
        <w:separator/>
      </w:r>
    </w:p>
  </w:endnote>
  <w:endnote w:type="continuationSeparator" w:id="0">
    <w:p w14:paraId="683B6C16" w14:textId="77777777" w:rsidR="008A62E3" w:rsidRDefault="008A6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0F84F" w14:textId="77777777" w:rsidR="00DD0F1D" w:rsidRDefault="00DD0F1D">
    <w:pPr>
      <w:tabs>
        <w:tab w:val="center" w:pos="4252"/>
        <w:tab w:val="right" w:pos="8504"/>
      </w:tabs>
      <w:spacing w:after="0"/>
    </w:pPr>
  </w:p>
  <w:p w14:paraId="0AC2C120" w14:textId="77777777" w:rsidR="00DD0F1D" w:rsidRDefault="00DD0F1D">
    <w:pPr>
      <w:tabs>
        <w:tab w:val="center" w:pos="4252"/>
        <w:tab w:val="right" w:pos="8504"/>
      </w:tabs>
      <w:spacing w:after="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75D46" w14:textId="77777777" w:rsidR="008A62E3" w:rsidRDefault="008A62E3">
      <w:pPr>
        <w:spacing w:after="0" w:line="240" w:lineRule="auto"/>
      </w:pPr>
      <w:r>
        <w:separator/>
      </w:r>
    </w:p>
  </w:footnote>
  <w:footnote w:type="continuationSeparator" w:id="0">
    <w:p w14:paraId="450BF56A" w14:textId="77777777" w:rsidR="008A62E3" w:rsidRDefault="008A62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29068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FA892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45290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9610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A74EC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BCEBE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1C836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C86B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401E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4C8E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777A8"/>
    <w:multiLevelType w:val="hybridMultilevel"/>
    <w:tmpl w:val="513031E6"/>
    <w:lvl w:ilvl="0" w:tplc="0C0A0001">
      <w:start w:val="1"/>
      <w:numFmt w:val="bullet"/>
      <w:lvlText w:val=""/>
      <w:lvlJc w:val="left"/>
      <w:pPr>
        <w:ind w:left="1630" w:hanging="360"/>
      </w:pPr>
      <w:rPr>
        <w:rFonts w:ascii="Symbol" w:hAnsi="Symbol" w:hint="default"/>
      </w:rPr>
    </w:lvl>
    <w:lvl w:ilvl="1" w:tplc="EDBA8490">
      <w:numFmt w:val="bullet"/>
      <w:lvlText w:val="-"/>
      <w:lvlJc w:val="left"/>
      <w:pPr>
        <w:ind w:left="2350" w:hanging="360"/>
      </w:pPr>
      <w:rPr>
        <w:rFonts w:ascii="Arial" w:eastAsia="Calibri" w:hAnsi="Arial" w:cs="Arial" w:hint="default"/>
        <w:color w:val="000000"/>
      </w:rPr>
    </w:lvl>
    <w:lvl w:ilvl="2" w:tplc="0C0A0005" w:tentative="1">
      <w:start w:val="1"/>
      <w:numFmt w:val="bullet"/>
      <w:lvlText w:val=""/>
      <w:lvlJc w:val="left"/>
      <w:pPr>
        <w:ind w:left="3070" w:hanging="360"/>
      </w:pPr>
      <w:rPr>
        <w:rFonts w:ascii="Wingdings" w:hAnsi="Wingdings" w:hint="default"/>
      </w:rPr>
    </w:lvl>
    <w:lvl w:ilvl="3" w:tplc="0C0A0001" w:tentative="1">
      <w:start w:val="1"/>
      <w:numFmt w:val="bullet"/>
      <w:lvlText w:val=""/>
      <w:lvlJc w:val="left"/>
      <w:pPr>
        <w:ind w:left="3790" w:hanging="360"/>
      </w:pPr>
      <w:rPr>
        <w:rFonts w:ascii="Symbol" w:hAnsi="Symbol" w:hint="default"/>
      </w:rPr>
    </w:lvl>
    <w:lvl w:ilvl="4" w:tplc="0C0A0003" w:tentative="1">
      <w:start w:val="1"/>
      <w:numFmt w:val="bullet"/>
      <w:lvlText w:val="o"/>
      <w:lvlJc w:val="left"/>
      <w:pPr>
        <w:ind w:left="4510" w:hanging="360"/>
      </w:pPr>
      <w:rPr>
        <w:rFonts w:ascii="Courier New" w:hAnsi="Courier New" w:cs="Courier New" w:hint="default"/>
      </w:rPr>
    </w:lvl>
    <w:lvl w:ilvl="5" w:tplc="0C0A0005" w:tentative="1">
      <w:start w:val="1"/>
      <w:numFmt w:val="bullet"/>
      <w:lvlText w:val=""/>
      <w:lvlJc w:val="left"/>
      <w:pPr>
        <w:ind w:left="5230" w:hanging="360"/>
      </w:pPr>
      <w:rPr>
        <w:rFonts w:ascii="Wingdings" w:hAnsi="Wingdings" w:hint="default"/>
      </w:rPr>
    </w:lvl>
    <w:lvl w:ilvl="6" w:tplc="0C0A0001" w:tentative="1">
      <w:start w:val="1"/>
      <w:numFmt w:val="bullet"/>
      <w:lvlText w:val=""/>
      <w:lvlJc w:val="left"/>
      <w:pPr>
        <w:ind w:left="5950" w:hanging="360"/>
      </w:pPr>
      <w:rPr>
        <w:rFonts w:ascii="Symbol" w:hAnsi="Symbol" w:hint="default"/>
      </w:rPr>
    </w:lvl>
    <w:lvl w:ilvl="7" w:tplc="0C0A0003" w:tentative="1">
      <w:start w:val="1"/>
      <w:numFmt w:val="bullet"/>
      <w:lvlText w:val="o"/>
      <w:lvlJc w:val="left"/>
      <w:pPr>
        <w:ind w:left="6670" w:hanging="360"/>
      </w:pPr>
      <w:rPr>
        <w:rFonts w:ascii="Courier New" w:hAnsi="Courier New" w:cs="Courier New" w:hint="default"/>
      </w:rPr>
    </w:lvl>
    <w:lvl w:ilvl="8" w:tplc="0C0A0005" w:tentative="1">
      <w:start w:val="1"/>
      <w:numFmt w:val="bullet"/>
      <w:lvlText w:val=""/>
      <w:lvlJc w:val="left"/>
      <w:pPr>
        <w:ind w:left="7390" w:hanging="360"/>
      </w:pPr>
      <w:rPr>
        <w:rFonts w:ascii="Wingdings" w:hAnsi="Wingdings" w:hint="default"/>
      </w:rPr>
    </w:lvl>
  </w:abstractNum>
  <w:abstractNum w:abstractNumId="11" w15:restartNumberingAfterBreak="0">
    <w:nsid w:val="04CC2A93"/>
    <w:multiLevelType w:val="hybridMultilevel"/>
    <w:tmpl w:val="1DE07A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AF17DF2"/>
    <w:multiLevelType w:val="hybridMultilevel"/>
    <w:tmpl w:val="DB6C6E4A"/>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3" w15:restartNumberingAfterBreak="0">
    <w:nsid w:val="0B6A0242"/>
    <w:multiLevelType w:val="hybridMultilevel"/>
    <w:tmpl w:val="347CC9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0DF526C3"/>
    <w:multiLevelType w:val="multilevel"/>
    <w:tmpl w:val="A30C71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15:restartNumberingAfterBreak="0">
    <w:nsid w:val="0E267BED"/>
    <w:multiLevelType w:val="hybridMultilevel"/>
    <w:tmpl w:val="EBEE87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ECB2EFB"/>
    <w:multiLevelType w:val="hybridMultilevel"/>
    <w:tmpl w:val="80CA2AEC"/>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7" w15:restartNumberingAfterBreak="0">
    <w:nsid w:val="11F478CC"/>
    <w:multiLevelType w:val="hybridMultilevel"/>
    <w:tmpl w:val="9B06D2F6"/>
    <w:lvl w:ilvl="0" w:tplc="0C0A000F">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98B1C4B"/>
    <w:multiLevelType w:val="hybridMultilevel"/>
    <w:tmpl w:val="28CEBA52"/>
    <w:lvl w:ilvl="0" w:tplc="0C0A0001">
      <w:start w:val="1"/>
      <w:numFmt w:val="bullet"/>
      <w:lvlText w:val=""/>
      <w:lvlJc w:val="left"/>
      <w:pPr>
        <w:ind w:left="1637" w:hanging="360"/>
      </w:pPr>
      <w:rPr>
        <w:rFonts w:ascii="Symbol" w:hAnsi="Symbol" w:hint="default"/>
      </w:rPr>
    </w:lvl>
    <w:lvl w:ilvl="1" w:tplc="0C0A0003" w:tentative="1">
      <w:start w:val="1"/>
      <w:numFmt w:val="bullet"/>
      <w:lvlText w:val="o"/>
      <w:lvlJc w:val="left"/>
      <w:pPr>
        <w:ind w:left="2357" w:hanging="360"/>
      </w:pPr>
      <w:rPr>
        <w:rFonts w:ascii="Courier New" w:hAnsi="Courier New" w:cs="Courier New" w:hint="default"/>
      </w:rPr>
    </w:lvl>
    <w:lvl w:ilvl="2" w:tplc="0C0A0005" w:tentative="1">
      <w:start w:val="1"/>
      <w:numFmt w:val="bullet"/>
      <w:lvlText w:val=""/>
      <w:lvlJc w:val="left"/>
      <w:pPr>
        <w:ind w:left="3077" w:hanging="360"/>
      </w:pPr>
      <w:rPr>
        <w:rFonts w:ascii="Wingdings" w:hAnsi="Wingdings" w:hint="default"/>
      </w:rPr>
    </w:lvl>
    <w:lvl w:ilvl="3" w:tplc="0C0A0001" w:tentative="1">
      <w:start w:val="1"/>
      <w:numFmt w:val="bullet"/>
      <w:lvlText w:val=""/>
      <w:lvlJc w:val="left"/>
      <w:pPr>
        <w:ind w:left="3797" w:hanging="360"/>
      </w:pPr>
      <w:rPr>
        <w:rFonts w:ascii="Symbol" w:hAnsi="Symbol" w:hint="default"/>
      </w:rPr>
    </w:lvl>
    <w:lvl w:ilvl="4" w:tplc="0C0A0003" w:tentative="1">
      <w:start w:val="1"/>
      <w:numFmt w:val="bullet"/>
      <w:lvlText w:val="o"/>
      <w:lvlJc w:val="left"/>
      <w:pPr>
        <w:ind w:left="4517" w:hanging="360"/>
      </w:pPr>
      <w:rPr>
        <w:rFonts w:ascii="Courier New" w:hAnsi="Courier New" w:cs="Courier New" w:hint="default"/>
      </w:rPr>
    </w:lvl>
    <w:lvl w:ilvl="5" w:tplc="0C0A0005" w:tentative="1">
      <w:start w:val="1"/>
      <w:numFmt w:val="bullet"/>
      <w:lvlText w:val=""/>
      <w:lvlJc w:val="left"/>
      <w:pPr>
        <w:ind w:left="5237" w:hanging="360"/>
      </w:pPr>
      <w:rPr>
        <w:rFonts w:ascii="Wingdings" w:hAnsi="Wingdings" w:hint="default"/>
      </w:rPr>
    </w:lvl>
    <w:lvl w:ilvl="6" w:tplc="0C0A0001" w:tentative="1">
      <w:start w:val="1"/>
      <w:numFmt w:val="bullet"/>
      <w:lvlText w:val=""/>
      <w:lvlJc w:val="left"/>
      <w:pPr>
        <w:ind w:left="5957" w:hanging="360"/>
      </w:pPr>
      <w:rPr>
        <w:rFonts w:ascii="Symbol" w:hAnsi="Symbol" w:hint="default"/>
      </w:rPr>
    </w:lvl>
    <w:lvl w:ilvl="7" w:tplc="0C0A0003" w:tentative="1">
      <w:start w:val="1"/>
      <w:numFmt w:val="bullet"/>
      <w:lvlText w:val="o"/>
      <w:lvlJc w:val="left"/>
      <w:pPr>
        <w:ind w:left="6677" w:hanging="360"/>
      </w:pPr>
      <w:rPr>
        <w:rFonts w:ascii="Courier New" w:hAnsi="Courier New" w:cs="Courier New" w:hint="default"/>
      </w:rPr>
    </w:lvl>
    <w:lvl w:ilvl="8" w:tplc="0C0A0005" w:tentative="1">
      <w:start w:val="1"/>
      <w:numFmt w:val="bullet"/>
      <w:lvlText w:val=""/>
      <w:lvlJc w:val="left"/>
      <w:pPr>
        <w:ind w:left="7397" w:hanging="360"/>
      </w:pPr>
      <w:rPr>
        <w:rFonts w:ascii="Wingdings" w:hAnsi="Wingdings" w:hint="default"/>
      </w:rPr>
    </w:lvl>
  </w:abstractNum>
  <w:abstractNum w:abstractNumId="19" w15:restartNumberingAfterBreak="0">
    <w:nsid w:val="20A45F65"/>
    <w:multiLevelType w:val="multilevel"/>
    <w:tmpl w:val="FD7AF57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32FA6C77"/>
    <w:multiLevelType w:val="hybridMultilevel"/>
    <w:tmpl w:val="B5306A6C"/>
    <w:lvl w:ilvl="0" w:tplc="0C0A0001">
      <w:start w:val="1"/>
      <w:numFmt w:val="bullet"/>
      <w:lvlText w:val=""/>
      <w:lvlJc w:val="left"/>
      <w:pPr>
        <w:ind w:left="720" w:hanging="360"/>
      </w:pPr>
      <w:rPr>
        <w:rFonts w:ascii="Symbol" w:hAnsi="Symbol" w:hint="default"/>
      </w:rPr>
    </w:lvl>
    <w:lvl w:ilvl="1" w:tplc="1F78C3D4">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0C87A7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14742A"/>
    <w:multiLevelType w:val="multilevel"/>
    <w:tmpl w:val="13AC037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195ADF"/>
    <w:multiLevelType w:val="hybridMultilevel"/>
    <w:tmpl w:val="AA90D49A"/>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4" w15:restartNumberingAfterBreak="0">
    <w:nsid w:val="59403892"/>
    <w:multiLevelType w:val="multilevel"/>
    <w:tmpl w:val="01F8EC4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 w15:restartNumberingAfterBreak="0">
    <w:nsid w:val="5D42710B"/>
    <w:multiLevelType w:val="multilevel"/>
    <w:tmpl w:val="B2482B3C"/>
    <w:lvl w:ilvl="0">
      <w:start w:val="1"/>
      <w:numFmt w:val="decimal"/>
      <w:lvlText w:val="%1."/>
      <w:lvlJc w:val="left"/>
      <w:pPr>
        <w:ind w:left="360" w:firstLine="0"/>
      </w:pPr>
      <w:rPr>
        <w:vertAlign w:val="baseline"/>
      </w:rPr>
    </w:lvl>
    <w:lvl w:ilvl="1">
      <w:start w:val="1"/>
      <w:numFmt w:val="decimal"/>
      <w:lvlText w:val="%1.%2"/>
      <w:lvlJc w:val="left"/>
      <w:pPr>
        <w:ind w:left="765" w:firstLine="345"/>
      </w:pPr>
      <w:rPr>
        <w:b/>
        <w:vertAlign w:val="baseline"/>
      </w:rPr>
    </w:lvl>
    <w:lvl w:ilvl="2">
      <w:start w:val="1"/>
      <w:numFmt w:val="decimal"/>
      <w:lvlText w:val="%1.%2.%3"/>
      <w:lvlJc w:val="left"/>
      <w:pPr>
        <w:ind w:left="1410" w:firstLine="69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26" w15:restartNumberingAfterBreak="0">
    <w:nsid w:val="5F092D15"/>
    <w:multiLevelType w:val="hybridMultilevel"/>
    <w:tmpl w:val="6F046C3A"/>
    <w:lvl w:ilvl="0" w:tplc="0C0A0001">
      <w:start w:val="1"/>
      <w:numFmt w:val="bullet"/>
      <w:lvlText w:val=""/>
      <w:lvlJc w:val="left"/>
      <w:pPr>
        <w:ind w:left="2160" w:hanging="360"/>
      </w:pPr>
      <w:rPr>
        <w:rFonts w:ascii="Symbol" w:hAnsi="Symbol" w:hint="default"/>
      </w:rPr>
    </w:lvl>
    <w:lvl w:ilvl="1" w:tplc="60B44B0A">
      <w:numFmt w:val="bullet"/>
      <w:lvlText w:val="-"/>
      <w:lvlJc w:val="left"/>
      <w:pPr>
        <w:ind w:left="2880" w:hanging="360"/>
      </w:pPr>
      <w:rPr>
        <w:rFonts w:ascii="Arial" w:eastAsia="Calibri" w:hAnsi="Arial" w:cs="Arial"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7" w15:restartNumberingAfterBreak="0">
    <w:nsid w:val="690A6898"/>
    <w:multiLevelType w:val="hybridMultilevel"/>
    <w:tmpl w:val="37647ECA"/>
    <w:lvl w:ilvl="0" w:tplc="0C0A0001">
      <w:start w:val="1"/>
      <w:numFmt w:val="bullet"/>
      <w:lvlText w:val=""/>
      <w:lvlJc w:val="left"/>
      <w:pPr>
        <w:ind w:left="1630" w:hanging="360"/>
      </w:pPr>
      <w:rPr>
        <w:rFonts w:ascii="Symbol" w:hAnsi="Symbol" w:hint="default"/>
      </w:rPr>
    </w:lvl>
    <w:lvl w:ilvl="1" w:tplc="0C0A0003" w:tentative="1">
      <w:start w:val="1"/>
      <w:numFmt w:val="bullet"/>
      <w:lvlText w:val="o"/>
      <w:lvlJc w:val="left"/>
      <w:pPr>
        <w:ind w:left="2350" w:hanging="360"/>
      </w:pPr>
      <w:rPr>
        <w:rFonts w:ascii="Courier New" w:hAnsi="Courier New" w:cs="Courier New" w:hint="default"/>
      </w:rPr>
    </w:lvl>
    <w:lvl w:ilvl="2" w:tplc="0C0A0005" w:tentative="1">
      <w:start w:val="1"/>
      <w:numFmt w:val="bullet"/>
      <w:lvlText w:val=""/>
      <w:lvlJc w:val="left"/>
      <w:pPr>
        <w:ind w:left="3070" w:hanging="360"/>
      </w:pPr>
      <w:rPr>
        <w:rFonts w:ascii="Wingdings" w:hAnsi="Wingdings" w:hint="default"/>
      </w:rPr>
    </w:lvl>
    <w:lvl w:ilvl="3" w:tplc="0C0A0001" w:tentative="1">
      <w:start w:val="1"/>
      <w:numFmt w:val="bullet"/>
      <w:lvlText w:val=""/>
      <w:lvlJc w:val="left"/>
      <w:pPr>
        <w:ind w:left="3790" w:hanging="360"/>
      </w:pPr>
      <w:rPr>
        <w:rFonts w:ascii="Symbol" w:hAnsi="Symbol" w:hint="default"/>
      </w:rPr>
    </w:lvl>
    <w:lvl w:ilvl="4" w:tplc="0C0A0003" w:tentative="1">
      <w:start w:val="1"/>
      <w:numFmt w:val="bullet"/>
      <w:lvlText w:val="o"/>
      <w:lvlJc w:val="left"/>
      <w:pPr>
        <w:ind w:left="4510" w:hanging="360"/>
      </w:pPr>
      <w:rPr>
        <w:rFonts w:ascii="Courier New" w:hAnsi="Courier New" w:cs="Courier New" w:hint="default"/>
      </w:rPr>
    </w:lvl>
    <w:lvl w:ilvl="5" w:tplc="0C0A0005" w:tentative="1">
      <w:start w:val="1"/>
      <w:numFmt w:val="bullet"/>
      <w:lvlText w:val=""/>
      <w:lvlJc w:val="left"/>
      <w:pPr>
        <w:ind w:left="5230" w:hanging="360"/>
      </w:pPr>
      <w:rPr>
        <w:rFonts w:ascii="Wingdings" w:hAnsi="Wingdings" w:hint="default"/>
      </w:rPr>
    </w:lvl>
    <w:lvl w:ilvl="6" w:tplc="0C0A0001" w:tentative="1">
      <w:start w:val="1"/>
      <w:numFmt w:val="bullet"/>
      <w:lvlText w:val=""/>
      <w:lvlJc w:val="left"/>
      <w:pPr>
        <w:ind w:left="5950" w:hanging="360"/>
      </w:pPr>
      <w:rPr>
        <w:rFonts w:ascii="Symbol" w:hAnsi="Symbol" w:hint="default"/>
      </w:rPr>
    </w:lvl>
    <w:lvl w:ilvl="7" w:tplc="0C0A0003" w:tentative="1">
      <w:start w:val="1"/>
      <w:numFmt w:val="bullet"/>
      <w:lvlText w:val="o"/>
      <w:lvlJc w:val="left"/>
      <w:pPr>
        <w:ind w:left="6670" w:hanging="360"/>
      </w:pPr>
      <w:rPr>
        <w:rFonts w:ascii="Courier New" w:hAnsi="Courier New" w:cs="Courier New" w:hint="default"/>
      </w:rPr>
    </w:lvl>
    <w:lvl w:ilvl="8" w:tplc="0C0A0005" w:tentative="1">
      <w:start w:val="1"/>
      <w:numFmt w:val="bullet"/>
      <w:lvlText w:val=""/>
      <w:lvlJc w:val="left"/>
      <w:pPr>
        <w:ind w:left="7390" w:hanging="360"/>
      </w:pPr>
      <w:rPr>
        <w:rFonts w:ascii="Wingdings" w:hAnsi="Wingdings" w:hint="default"/>
      </w:rPr>
    </w:lvl>
  </w:abstractNum>
  <w:abstractNum w:abstractNumId="28" w15:restartNumberingAfterBreak="0">
    <w:nsid w:val="70914592"/>
    <w:multiLevelType w:val="hybridMultilevel"/>
    <w:tmpl w:val="979254E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757906DC"/>
    <w:multiLevelType w:val="hybridMultilevel"/>
    <w:tmpl w:val="2F425A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9964160"/>
    <w:multiLevelType w:val="multilevel"/>
    <w:tmpl w:val="7598E8F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FD278D4"/>
    <w:multiLevelType w:val="multilevel"/>
    <w:tmpl w:val="72A6CDF2"/>
    <w:lvl w:ilvl="0">
      <w:start w:val="1"/>
      <w:numFmt w:val="decimal"/>
      <w:lvlText w:val="%1"/>
      <w:lvlJc w:val="left"/>
      <w:pPr>
        <w:ind w:left="360" w:hanging="36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num w:numId="1">
    <w:abstractNumId w:val="24"/>
  </w:num>
  <w:num w:numId="2">
    <w:abstractNumId w:val="25"/>
  </w:num>
  <w:num w:numId="3">
    <w:abstractNumId w:val="14"/>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30"/>
  </w:num>
  <w:num w:numId="15">
    <w:abstractNumId w:val="26"/>
  </w:num>
  <w:num w:numId="16">
    <w:abstractNumId w:val="20"/>
  </w:num>
  <w:num w:numId="17">
    <w:abstractNumId w:val="15"/>
  </w:num>
  <w:num w:numId="18">
    <w:abstractNumId w:val="28"/>
  </w:num>
  <w:num w:numId="19">
    <w:abstractNumId w:val="10"/>
  </w:num>
  <w:num w:numId="20">
    <w:abstractNumId w:val="23"/>
  </w:num>
  <w:num w:numId="21">
    <w:abstractNumId w:val="18"/>
  </w:num>
  <w:num w:numId="22">
    <w:abstractNumId w:val="12"/>
  </w:num>
  <w:num w:numId="23">
    <w:abstractNumId w:val="27"/>
  </w:num>
  <w:num w:numId="24">
    <w:abstractNumId w:val="13"/>
  </w:num>
  <w:num w:numId="25">
    <w:abstractNumId w:val="16"/>
  </w:num>
  <w:num w:numId="26">
    <w:abstractNumId w:val="29"/>
  </w:num>
  <w:num w:numId="27">
    <w:abstractNumId w:val="21"/>
  </w:num>
  <w:num w:numId="28">
    <w:abstractNumId w:val="31"/>
  </w:num>
  <w:num w:numId="29">
    <w:abstractNumId w:val="17"/>
  </w:num>
  <w:num w:numId="30">
    <w:abstractNumId w:val="19"/>
  </w:num>
  <w:num w:numId="31">
    <w:abstractNumId w:val="11"/>
  </w:num>
  <w:num w:numId="32">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nifer">
    <w15:presenceInfo w15:providerId="None" w15:userId="Jenni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ocumentProtection w:edit="trackedChanges" w:enforcement="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E2CD0"/>
    <w:rsid w:val="000B277D"/>
    <w:rsid w:val="0026773F"/>
    <w:rsid w:val="00653391"/>
    <w:rsid w:val="007C7B94"/>
    <w:rsid w:val="008A62E3"/>
    <w:rsid w:val="008E2CD0"/>
    <w:rsid w:val="00990730"/>
    <w:rsid w:val="00A458DA"/>
    <w:rsid w:val="00B7587B"/>
    <w:rsid w:val="00DD0F1D"/>
    <w:rsid w:val="00E61C7E"/>
    <w:rsid w:val="00F55D6F"/>
    <w:rsid w:val="00FB23D6"/>
    <w:rsid w:val="00FB3596"/>
    <w:rsid w:val="00FD36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52AC"/>
  <w15:docId w15:val="{ABBDB611-4E88-4CB8-A524-D253D94B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A"/>
        <w:sz w:val="22"/>
        <w:szCs w:val="22"/>
        <w:lang w:val="es-ES" w:eastAsia="es-ES" w:bidi="ar-SA"/>
      </w:rPr>
    </w:rPrDefault>
    <w:pPrDefault>
      <w:pPr>
        <w:tabs>
          <w:tab w:val="left" w:pos="708"/>
        </w:tabs>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90730"/>
  </w:style>
  <w:style w:type="paragraph" w:styleId="Ttulo1">
    <w:name w:val="heading 1"/>
    <w:basedOn w:val="Normal"/>
    <w:next w:val="Normal"/>
    <w:qFormat/>
    <w:rsid w:val="00F55D6F"/>
    <w:pPr>
      <w:keepNext/>
      <w:keepLines/>
      <w:spacing w:before="480" w:after="0"/>
      <w:ind w:left="432" w:hanging="432"/>
      <w:outlineLvl w:val="0"/>
    </w:pPr>
    <w:rPr>
      <w:rFonts w:ascii="Arial" w:eastAsia="Cambria" w:hAnsi="Arial" w:cs="Cambria"/>
      <w:b/>
      <w:color w:val="auto"/>
      <w:sz w:val="28"/>
      <w:szCs w:val="28"/>
    </w:rPr>
  </w:style>
  <w:style w:type="paragraph" w:styleId="Ttulo2">
    <w:name w:val="heading 2"/>
    <w:basedOn w:val="Normal"/>
    <w:next w:val="Normal"/>
    <w:rsid w:val="00F55D6F"/>
    <w:pPr>
      <w:keepNext/>
      <w:keepLines/>
      <w:spacing w:before="200" w:after="0"/>
      <w:ind w:left="576" w:hanging="576"/>
      <w:outlineLvl w:val="1"/>
    </w:pPr>
    <w:rPr>
      <w:rFonts w:ascii="Arial" w:eastAsia="Cambria" w:hAnsi="Arial" w:cs="Cambria"/>
      <w:b/>
      <w:color w:val="000000" w:themeColor="text1"/>
      <w:sz w:val="26"/>
      <w:szCs w:val="26"/>
    </w:rPr>
  </w:style>
  <w:style w:type="paragraph" w:styleId="Ttulo3">
    <w:name w:val="heading 3"/>
    <w:basedOn w:val="Normal"/>
    <w:next w:val="Normal"/>
    <w:rsid w:val="007C7B94"/>
    <w:pPr>
      <w:keepNext/>
      <w:keepLines/>
      <w:spacing w:before="200" w:after="0"/>
      <w:ind w:left="720" w:hanging="720"/>
      <w:outlineLvl w:val="2"/>
    </w:pPr>
    <w:rPr>
      <w:rFonts w:ascii="Cambria" w:eastAsia="Cambria" w:hAnsi="Cambria" w:cs="Cambria"/>
      <w:b/>
      <w:color w:val="000000" w:themeColor="text1"/>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Sinespaciado">
    <w:name w:val="No Spacing"/>
    <w:link w:val="SinespaciadoCar"/>
    <w:uiPriority w:val="1"/>
    <w:qFormat/>
    <w:rsid w:val="00E61C7E"/>
    <w:pPr>
      <w:tabs>
        <w:tab w:val="clear" w:pos="708"/>
      </w:tabs>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E61C7E"/>
    <w:rPr>
      <w:rFonts w:asciiTheme="minorHAnsi" w:eastAsiaTheme="minorEastAsia" w:hAnsiTheme="minorHAnsi" w:cstheme="minorBidi"/>
      <w:color w:val="auto"/>
    </w:rPr>
  </w:style>
  <w:style w:type="paragraph" w:styleId="NormalWeb">
    <w:name w:val="Normal (Web)"/>
    <w:basedOn w:val="Normal"/>
    <w:uiPriority w:val="99"/>
    <w:semiHidden/>
    <w:unhideWhenUsed/>
    <w:rsid w:val="00E61C7E"/>
    <w:pPr>
      <w:tabs>
        <w:tab w:val="clear" w:pos="708"/>
      </w:tabs>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fault">
    <w:name w:val="Default"/>
    <w:rsid w:val="00E61C7E"/>
    <w:pPr>
      <w:tabs>
        <w:tab w:val="clear" w:pos="708"/>
      </w:tabs>
      <w:autoSpaceDE w:val="0"/>
      <w:autoSpaceDN w:val="0"/>
      <w:adjustRightInd w:val="0"/>
      <w:spacing w:after="0" w:line="240" w:lineRule="auto"/>
    </w:pPr>
    <w:rPr>
      <w:rFonts w:ascii="Arial" w:hAnsi="Arial" w:cs="Arial"/>
      <w:color w:val="000000"/>
      <w:sz w:val="24"/>
      <w:szCs w:val="24"/>
    </w:rPr>
  </w:style>
  <w:style w:type="character" w:styleId="Textoennegrita">
    <w:name w:val="Strong"/>
    <w:basedOn w:val="Fuentedeprrafopredeter"/>
    <w:uiPriority w:val="22"/>
    <w:qFormat/>
    <w:rsid w:val="00990730"/>
    <w:rPr>
      <w:b/>
      <w:bCs/>
    </w:rPr>
  </w:style>
  <w:style w:type="table" w:styleId="Tablaconcuadrcula">
    <w:name w:val="Table Grid"/>
    <w:basedOn w:val="Tablanormal"/>
    <w:uiPriority w:val="39"/>
    <w:rsid w:val="00653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533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3391"/>
    <w:rPr>
      <w:rFonts w:ascii="Segoe UI" w:hAnsi="Segoe UI" w:cs="Segoe UI"/>
      <w:sz w:val="18"/>
      <w:szCs w:val="18"/>
    </w:rPr>
  </w:style>
  <w:style w:type="paragraph" w:styleId="Encabezado">
    <w:name w:val="header"/>
    <w:basedOn w:val="Normal"/>
    <w:link w:val="EncabezadoCar"/>
    <w:uiPriority w:val="99"/>
    <w:unhideWhenUsed/>
    <w:rsid w:val="00653391"/>
    <w:pPr>
      <w:tabs>
        <w:tab w:val="clear" w:pos="708"/>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3391"/>
  </w:style>
  <w:style w:type="paragraph" w:styleId="Piedepgina">
    <w:name w:val="footer"/>
    <w:basedOn w:val="Normal"/>
    <w:link w:val="PiedepginaCar"/>
    <w:uiPriority w:val="99"/>
    <w:unhideWhenUsed/>
    <w:rsid w:val="00653391"/>
    <w:pPr>
      <w:tabs>
        <w:tab w:val="clear" w:pos="708"/>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3391"/>
  </w:style>
  <w:style w:type="paragraph" w:styleId="Prrafodelista">
    <w:name w:val="List Paragraph"/>
    <w:basedOn w:val="Normal"/>
    <w:uiPriority w:val="34"/>
    <w:qFormat/>
    <w:rsid w:val="00F55D6F"/>
    <w:pPr>
      <w:ind w:left="720"/>
      <w:contextualSpacing/>
    </w:pPr>
  </w:style>
  <w:style w:type="character" w:styleId="nfasis">
    <w:name w:val="Emphasis"/>
    <w:basedOn w:val="Fuentedeprrafopredeter"/>
    <w:uiPriority w:val="20"/>
    <w:qFormat/>
    <w:rsid w:val="00B7587B"/>
    <w:rPr>
      <w:i/>
      <w:iCs/>
    </w:rPr>
  </w:style>
  <w:style w:type="paragraph" w:styleId="TtulodeTDC">
    <w:name w:val="TOC Heading"/>
    <w:basedOn w:val="Ttulo1"/>
    <w:next w:val="Normal"/>
    <w:uiPriority w:val="39"/>
    <w:unhideWhenUsed/>
    <w:qFormat/>
    <w:rsid w:val="00FB23D6"/>
    <w:pPr>
      <w:tabs>
        <w:tab w:val="clear" w:pos="708"/>
      </w:tabs>
      <w:spacing w:before="24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FB23D6"/>
    <w:pPr>
      <w:tabs>
        <w:tab w:val="clear" w:pos="708"/>
      </w:tabs>
      <w:spacing w:after="100"/>
    </w:pPr>
  </w:style>
  <w:style w:type="character" w:styleId="Hipervnculo">
    <w:name w:val="Hyperlink"/>
    <w:basedOn w:val="Fuentedeprrafopredeter"/>
    <w:uiPriority w:val="99"/>
    <w:unhideWhenUsed/>
    <w:rsid w:val="00FB23D6"/>
    <w:rPr>
      <w:color w:val="0563C1" w:themeColor="hyperlink"/>
      <w:u w:val="single"/>
    </w:rPr>
  </w:style>
  <w:style w:type="paragraph" w:styleId="TDC2">
    <w:name w:val="toc 2"/>
    <w:basedOn w:val="Normal"/>
    <w:next w:val="Normal"/>
    <w:autoRedefine/>
    <w:uiPriority w:val="39"/>
    <w:unhideWhenUsed/>
    <w:rsid w:val="00FB23D6"/>
    <w:pPr>
      <w:tabs>
        <w:tab w:val="clear" w:pos="708"/>
      </w:tabs>
      <w:spacing w:after="100" w:line="259" w:lineRule="auto"/>
      <w:ind w:left="220"/>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FB23D6"/>
    <w:pPr>
      <w:tabs>
        <w:tab w:val="clear" w:pos="708"/>
      </w:tabs>
      <w:spacing w:after="100" w:line="259" w:lineRule="auto"/>
      <w:ind w:left="440"/>
    </w:pPr>
    <w:rPr>
      <w:rFonts w:asciiTheme="minorHAnsi" w:eastAsiaTheme="minorEastAsia" w:hAnsiTheme="minorHAnsi"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363101">
      <w:bodyDiv w:val="1"/>
      <w:marLeft w:val="0"/>
      <w:marRight w:val="0"/>
      <w:marTop w:val="0"/>
      <w:marBottom w:val="0"/>
      <w:divBdr>
        <w:top w:val="none" w:sz="0" w:space="0" w:color="auto"/>
        <w:left w:val="none" w:sz="0" w:space="0" w:color="auto"/>
        <w:bottom w:val="none" w:sz="0" w:space="0" w:color="auto"/>
        <w:right w:val="none" w:sz="0" w:space="0" w:color="auto"/>
      </w:divBdr>
      <w:divsChild>
        <w:div w:id="245458983">
          <w:marLeft w:val="-115"/>
          <w:marRight w:val="0"/>
          <w:marTop w:val="0"/>
          <w:marBottom w:val="0"/>
          <w:divBdr>
            <w:top w:val="none" w:sz="0" w:space="0" w:color="auto"/>
            <w:left w:val="none" w:sz="0" w:space="0" w:color="auto"/>
            <w:bottom w:val="none" w:sz="0" w:space="0" w:color="auto"/>
            <w:right w:val="none" w:sz="0" w:space="0" w:color="auto"/>
          </w:divBdr>
        </w:div>
        <w:div w:id="930429732">
          <w:marLeft w:val="0"/>
          <w:marRight w:val="0"/>
          <w:marTop w:val="0"/>
          <w:marBottom w:val="2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C40"/>
    <w:rsid w:val="00A42C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A072B2C52634BABA140A57CE4981AC5">
    <w:name w:val="6A072B2C52634BABA140A57CE4981AC5"/>
    <w:rsid w:val="00A42C40"/>
  </w:style>
  <w:style w:type="paragraph" w:customStyle="1" w:styleId="8599463C34F443FEAD157924DD8369CE">
    <w:name w:val="8599463C34F443FEAD157924DD8369CE"/>
    <w:rsid w:val="00A42C40"/>
  </w:style>
  <w:style w:type="paragraph" w:customStyle="1" w:styleId="4377B02ECC71420496A184B5D57965AA">
    <w:name w:val="4377B02ECC71420496A184B5D57965AA"/>
    <w:rsid w:val="00A42C40"/>
  </w:style>
  <w:style w:type="paragraph" w:customStyle="1" w:styleId="F986FD72BF9F482DB69DEF5A3520F974">
    <w:name w:val="F986FD72BF9F482DB69DEF5A3520F974"/>
    <w:rsid w:val="00A42C40"/>
  </w:style>
  <w:style w:type="paragraph" w:customStyle="1" w:styleId="31A996FBBAD4445B868D0C7A4E6D3B32">
    <w:name w:val="31A996FBBAD4445B868D0C7A4E6D3B32"/>
    <w:rsid w:val="00A42C40"/>
  </w:style>
  <w:style w:type="paragraph" w:customStyle="1" w:styleId="5759BD8ADD084BCBAC6FC86084CBA02E">
    <w:name w:val="5759BD8ADD084BCBAC6FC86084CBA02E"/>
    <w:rsid w:val="00A42C40"/>
  </w:style>
  <w:style w:type="paragraph" w:customStyle="1" w:styleId="8156B076A3B048D8846B60060E7C1B0E">
    <w:name w:val="8156B076A3B048D8846B60060E7C1B0E"/>
    <w:rsid w:val="00A42C40"/>
  </w:style>
  <w:style w:type="paragraph" w:customStyle="1" w:styleId="8CEBCDB86A0B44788CC439B5AE95C2B5">
    <w:name w:val="8CEBCDB86A0B44788CC439B5AE95C2B5"/>
    <w:rsid w:val="00A42C40"/>
  </w:style>
  <w:style w:type="paragraph" w:customStyle="1" w:styleId="FB720A57A24D4D1194A1510E9F59305F">
    <w:name w:val="FB720A57A24D4D1194A1510E9F59305F"/>
    <w:rsid w:val="00A42C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Plan de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D72448-ED3B-4899-AA78-078A6D486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4521</Words>
  <Characters>24870</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Proyecto: Gas &amp; Food</vt:lpstr>
    </vt:vector>
  </TitlesOfParts>
  <Company/>
  <LinksUpToDate>false</LinksUpToDate>
  <CharactersWithSpaces>29333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Gas &amp; Food</dc:title>
  <dc:subject>Formato IEEE Std. 1058-1998</dc:subject>
  <dc:creator>Grupo Drop Table</dc:creator>
  <cp:lastModifiedBy>Jennifer</cp:lastModifiedBy>
  <cp:revision>7</cp:revision>
  <cp:lastPrinted>2016-12-13T22:22:00Z</cp:lastPrinted>
  <dcterms:created xsi:type="dcterms:W3CDTF">2016-12-13T20:47:00Z</dcterms:created>
  <dcterms:modified xsi:type="dcterms:W3CDTF">2016-12-13T22:25:00Z</dcterms:modified>
</cp:coreProperties>
</file>